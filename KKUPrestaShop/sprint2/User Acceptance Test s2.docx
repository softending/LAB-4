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73A6" w14:textId="77777777" w:rsidR="00166F57" w:rsidRDefault="00166F57">
      <w:pPr>
        <w:rPr>
          <w:rFonts w:ascii="Sarabun" w:eastAsia="Sarabun" w:hAnsi="Sarabun" w:cs="Sarabun"/>
          <w:sz w:val="32"/>
          <w:szCs w:val="32"/>
        </w:rPr>
      </w:pPr>
    </w:p>
    <w:p w14:paraId="0F13656C" w14:textId="77777777" w:rsidR="00166F57" w:rsidRDefault="00166F57">
      <w:pPr>
        <w:rPr>
          <w:rFonts w:ascii="Sarabun" w:eastAsia="Sarabun" w:hAnsi="Sarabun" w:cs="Sarabun"/>
          <w:sz w:val="32"/>
          <w:szCs w:val="32"/>
        </w:rPr>
      </w:pPr>
    </w:p>
    <w:p w14:paraId="7626A9F6" w14:textId="77777777" w:rsidR="00166F57" w:rsidRDefault="00166F57">
      <w:pPr>
        <w:rPr>
          <w:rFonts w:ascii="Sarabun" w:eastAsia="Sarabun" w:hAnsi="Sarabun" w:cs="Sarabun"/>
          <w:sz w:val="32"/>
          <w:szCs w:val="32"/>
        </w:rPr>
        <w:sectPr w:rsidR="00166F57" w:rsidSect="00CD1288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33861" w14:textId="77777777" w:rsidR="00166F57" w:rsidRDefault="00166F57">
      <w:pPr>
        <w:rPr>
          <w:rFonts w:asciiTheme="majorBidi" w:eastAsiaTheme="majorBidi" w:hAnsiTheme="majorBidi" w:cstheme="majorBidi"/>
          <w:color w:val="FF00FF"/>
          <w:sz w:val="32"/>
          <w:szCs w:val="32"/>
        </w:rPr>
      </w:pPr>
    </w:p>
    <w:tbl>
      <w:tblPr>
        <w:tblW w:w="13703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305"/>
        <w:gridCol w:w="1659"/>
        <w:gridCol w:w="2353"/>
        <w:gridCol w:w="1846"/>
        <w:gridCol w:w="1846"/>
        <w:gridCol w:w="1949"/>
        <w:gridCol w:w="1175"/>
      </w:tblGrid>
      <w:tr w:rsidR="007D5D61" w14:paraId="24DD1A44" w14:textId="77777777" w:rsidTr="32699EF2">
        <w:tc>
          <w:tcPr>
            <w:tcW w:w="3314" w:type="dxa"/>
            <w:gridSpan w:val="2"/>
          </w:tcPr>
          <w:p w14:paraId="47A6BE60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4666" w:type="dxa"/>
            <w:gridSpan w:val="3"/>
          </w:tcPr>
          <w:p w14:paraId="62E23A3F" w14:textId="20EC3722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="00EA5E57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778D5F0C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-001</w:t>
            </w:r>
          </w:p>
        </w:tc>
        <w:tc>
          <w:tcPr>
            <w:tcW w:w="2130" w:type="dxa"/>
          </w:tcPr>
          <w:p w14:paraId="1BE166C5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593" w:type="dxa"/>
            <w:gridSpan w:val="2"/>
          </w:tcPr>
          <w:p w14:paraId="31304BEA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7D5D61" w14:paraId="203EB25D" w14:textId="77777777" w:rsidTr="32699EF2">
        <w:trPr>
          <w:trHeight w:val="408"/>
        </w:trPr>
        <w:tc>
          <w:tcPr>
            <w:tcW w:w="3314" w:type="dxa"/>
            <w:gridSpan w:val="2"/>
          </w:tcPr>
          <w:p w14:paraId="51455667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4666" w:type="dxa"/>
            <w:gridSpan w:val="3"/>
          </w:tcPr>
          <w:p w14:paraId="6C1093FE" w14:textId="06C58D3E" w:rsidR="00166F57" w:rsidRDefault="3DBE9F64" w:rsidP="2FA48EA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2FA48EAB">
              <w:rPr>
                <w:rFonts w:asciiTheme="majorBidi" w:eastAsiaTheme="majorBidi" w:hAnsi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2130" w:type="dxa"/>
          </w:tcPr>
          <w:p w14:paraId="530A6AAA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93" w:type="dxa"/>
            <w:gridSpan w:val="2"/>
          </w:tcPr>
          <w:p w14:paraId="51AACB1B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7D5D61" w14:paraId="08321E91" w14:textId="77777777" w:rsidTr="32699EF2">
        <w:trPr>
          <w:trHeight w:val="408"/>
        </w:trPr>
        <w:tc>
          <w:tcPr>
            <w:tcW w:w="3314" w:type="dxa"/>
            <w:gridSpan w:val="2"/>
          </w:tcPr>
          <w:p w14:paraId="204D4E50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4666" w:type="dxa"/>
            <w:gridSpan w:val="3"/>
          </w:tcPr>
          <w:p w14:paraId="50C21333" w14:textId="41706436" w:rsidR="00166F57" w:rsidRDefault="2A189C58" w:rsidP="6689F7A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2130" w:type="dxa"/>
          </w:tcPr>
          <w:p w14:paraId="406777F3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593" w:type="dxa"/>
            <w:gridSpan w:val="2"/>
          </w:tcPr>
          <w:p w14:paraId="5C7178B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7D5D61" w14:paraId="7EE3050B" w14:textId="77777777" w:rsidTr="32699EF2">
        <w:trPr>
          <w:trHeight w:val="408"/>
        </w:trPr>
        <w:tc>
          <w:tcPr>
            <w:tcW w:w="3314" w:type="dxa"/>
            <w:gridSpan w:val="2"/>
          </w:tcPr>
          <w:p w14:paraId="05CB58BA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4666" w:type="dxa"/>
            <w:gridSpan w:val="3"/>
          </w:tcPr>
          <w:p w14:paraId="651785F3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การสั่งซื้อ voucher</w:t>
            </w:r>
          </w:p>
        </w:tc>
        <w:tc>
          <w:tcPr>
            <w:tcW w:w="2130" w:type="dxa"/>
          </w:tcPr>
          <w:p w14:paraId="527AA5D3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593" w:type="dxa"/>
            <w:gridSpan w:val="2"/>
          </w:tcPr>
          <w:p w14:paraId="463874BB" w14:textId="56A2D7A2" w:rsidR="00166F57" w:rsidRDefault="5C359585" w:rsidP="6689F7A5">
            <w:pPr>
              <w:widowControl w:val="0"/>
              <w:spacing w:line="276" w:lineRule="auto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13</w:t>
            </w:r>
            <w:r w:rsidR="001D5D0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/0</w:t>
            </w:r>
            <w:r w:rsidR="2D46615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="001D5D0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/2024</w:t>
            </w:r>
          </w:p>
        </w:tc>
      </w:tr>
      <w:tr w:rsidR="007D5D61" w14:paraId="47D531C9" w14:textId="77777777" w:rsidTr="32699EF2">
        <w:trPr>
          <w:trHeight w:val="431"/>
        </w:trPr>
        <w:tc>
          <w:tcPr>
            <w:tcW w:w="3314" w:type="dxa"/>
            <w:gridSpan w:val="2"/>
          </w:tcPr>
          <w:p w14:paraId="66457267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389" w:type="dxa"/>
            <w:gridSpan w:val="6"/>
          </w:tcPr>
          <w:p w14:paraId="1142B98E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007D5D61" w14:paraId="73EEE093" w14:textId="77777777" w:rsidTr="32699EF2">
        <w:trPr>
          <w:trHeight w:val="1634"/>
        </w:trPr>
        <w:tc>
          <w:tcPr>
            <w:tcW w:w="3314" w:type="dxa"/>
            <w:gridSpan w:val="2"/>
          </w:tcPr>
          <w:p w14:paraId="58E3C482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389" w:type="dxa"/>
            <w:gridSpan w:val="6"/>
          </w:tcPr>
          <w:p w14:paraId="34F69CEC" w14:textId="3264F5FC" w:rsidR="00166F57" w:rsidRDefault="00DB3A5F" w:rsidP="6689F7A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เมื่อเลือก สินค้า ที่ต้องการ เข้าไปที่หน้ารายละเอียดสินค้า กดปุ่ม ‘หยิบใส่ตะกร้า’ กดปุ่ม ‘ทำรายการชำระเงิน’ กดปุ่ม ‘ทำต่อ’ ในส่วนข้อมูลส่วนตัว กดปุ่ม ‘ทำต่อ’ ในส่วนที่อยู่ กดปุ่ม ‘ทำต่อ’ ในส่วนวิธีการจัดส่ง กดปุ่ม ‘ทำต่อ’ ในส่วนชำระเงิน และกดยอมรับข้อตกลง สุดท้ายกดปุ่ม ‘สั่งซื้อ’ และใส่ข้อมูลการจัดส่ง</w:t>
            </w:r>
          </w:p>
        </w:tc>
      </w:tr>
      <w:tr w:rsidR="007D5D61" w14:paraId="3F9CB65B" w14:textId="77777777" w:rsidTr="32699EF2">
        <w:tc>
          <w:tcPr>
            <w:tcW w:w="630" w:type="dxa"/>
          </w:tcPr>
          <w:p w14:paraId="2E2A5540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623" w:type="dxa"/>
            <w:gridSpan w:val="2"/>
          </w:tcPr>
          <w:p w14:paraId="291536D1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27" w:type="dxa"/>
            <w:gridSpan w:val="2"/>
          </w:tcPr>
          <w:p w14:paraId="2DE4BD1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130" w:type="dxa"/>
          </w:tcPr>
          <w:p w14:paraId="3B376BBB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252" w:type="dxa"/>
          </w:tcPr>
          <w:p w14:paraId="582CC43E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341" w:type="dxa"/>
          </w:tcPr>
          <w:p w14:paraId="48715A29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160D65" w14:paraId="03E07DE8" w14:textId="77777777" w:rsidTr="66CAF88B">
        <w:tc>
          <w:tcPr>
            <w:tcW w:w="630" w:type="dxa"/>
          </w:tcPr>
          <w:p w14:paraId="7A0C8444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23" w:type="dxa"/>
            <w:gridSpan w:val="2"/>
          </w:tcPr>
          <w:p w14:paraId="4D3B2248" w14:textId="4A2D0EBD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="2B60ABCD" w:rsidRPr="2EED9EB9">
              <w:rPr>
                <w:rFonts w:asciiTheme="majorBidi" w:eastAsiaTheme="majorBidi" w:hAnsiTheme="majorBidi" w:cstheme="majorBidi"/>
                <w:sz w:val="32"/>
                <w:szCs w:val="32"/>
              </w:rPr>
              <w:t>1000 voucher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Website:</w:t>
            </w:r>
          </w:p>
          <w:p w14:paraId="709F0E7A" w14:textId="79B55F58" w:rsidR="00166F57" w:rsidRDefault="001D5D0D" w:rsidP="05525444">
            <w:pPr>
              <w:spacing w:line="330" w:lineRule="exact"/>
              <w:ind w:left="-20" w:right="-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hyperlink r:id="rId8">
              <w:r w:rsidR="627BAAC9" w:rsidRPr="05525444">
                <w:rPr>
                  <w:rStyle w:val="ad"/>
                  <w:rFonts w:ascii="Consolas" w:eastAsia="Consolas" w:hAnsi="Consolas" w:cs="Consolas"/>
                  <w:sz w:val="24"/>
                  <w:szCs w:val="24"/>
                </w:rPr>
                <w:t>http://localhost:8080/en/home/25-1000-voucher.html</w:t>
              </w:r>
            </w:hyperlink>
          </w:p>
        </w:tc>
        <w:tc>
          <w:tcPr>
            <w:tcW w:w="2727" w:type="dxa"/>
          </w:tcPr>
          <w:p w14:paraId="3FACF23E" w14:textId="77777777" w:rsidR="05525444" w:rsidRPr="05525444" w:rsidRDefault="05525444" w:rsidP="0552544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2130" w:type="dxa"/>
          </w:tcPr>
          <w:p w14:paraId="348BC7EF" w14:textId="1140D55E" w:rsidR="05525444" w:rsidRPr="05525444" w:rsidRDefault="05525444" w:rsidP="0552544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2252" w:type="dxa"/>
            <w:gridSpan w:val="2"/>
          </w:tcPr>
          <w:p w14:paraId="627F15EE" w14:textId="3AF1EEC8" w:rsidR="00166F57" w:rsidRDefault="00341214" w:rsidP="6689F7A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41" w:type="dxa"/>
          </w:tcPr>
          <w:p w14:paraId="40792DD8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24AFC531" w14:textId="77777777" w:rsidTr="32699EF2">
        <w:tc>
          <w:tcPr>
            <w:tcW w:w="630" w:type="dxa"/>
          </w:tcPr>
          <w:p w14:paraId="4EE104C5" w14:textId="24200033" w:rsidR="00DB3A5F" w:rsidRDefault="29AE751E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23" w:type="dxa"/>
            <w:gridSpan w:val="2"/>
          </w:tcPr>
          <w:p w14:paraId="2980DEF2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4FF5BA89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727" w:type="dxa"/>
            <w:gridSpan w:val="2"/>
          </w:tcPr>
          <w:p w14:paraId="210204B2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2130" w:type="dxa"/>
          </w:tcPr>
          <w:p w14:paraId="657ADBDB" w14:textId="31096934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 w:rsidR="009C4FC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="009C4FC0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</w:t>
            </w:r>
            <w:r w:rsidR="009C4FC0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ปยังตะกร้าสินค้าของคุณแล้ว”</w:t>
            </w:r>
          </w:p>
        </w:tc>
        <w:tc>
          <w:tcPr>
            <w:tcW w:w="2252" w:type="dxa"/>
          </w:tcPr>
          <w:p w14:paraId="35514D6E" w14:textId="6811768A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1341" w:type="dxa"/>
          </w:tcPr>
          <w:p w14:paraId="0B144BE2" w14:textId="77777777" w:rsidR="00DB3A5F" w:rsidRDefault="00DB3A5F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0A6B493D" w14:textId="77777777" w:rsidTr="32699EF2">
        <w:tc>
          <w:tcPr>
            <w:tcW w:w="630" w:type="dxa"/>
          </w:tcPr>
          <w:p w14:paraId="062CA319" w14:textId="67DC7406" w:rsidR="00DB3A5F" w:rsidRDefault="61DCA794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23" w:type="dxa"/>
            <w:gridSpan w:val="2"/>
          </w:tcPr>
          <w:p w14:paraId="7979B5B1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27" w:type="dxa"/>
            <w:gridSpan w:val="2"/>
          </w:tcPr>
          <w:p w14:paraId="4D3C4FAB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130" w:type="dxa"/>
          </w:tcPr>
          <w:p w14:paraId="1DC94371" w14:textId="0A5A3849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252" w:type="dxa"/>
          </w:tcPr>
          <w:p w14:paraId="4D2D043E" w14:textId="74E4B38E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41" w:type="dxa"/>
          </w:tcPr>
          <w:p w14:paraId="53088F38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0626CFF3" w14:textId="77777777" w:rsidTr="32699EF2">
        <w:tc>
          <w:tcPr>
            <w:tcW w:w="630" w:type="dxa"/>
          </w:tcPr>
          <w:p w14:paraId="43C78016" w14:textId="254D649D" w:rsidR="00DB3A5F" w:rsidRDefault="08C4F047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23" w:type="dxa"/>
            <w:gridSpan w:val="2"/>
          </w:tcPr>
          <w:p w14:paraId="5789A53B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27" w:type="dxa"/>
            <w:gridSpan w:val="2"/>
          </w:tcPr>
          <w:p w14:paraId="5694AF16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ไปที่หน้ารายการการสั่งซื้อ</w:t>
            </w:r>
          </w:p>
        </w:tc>
        <w:tc>
          <w:tcPr>
            <w:tcW w:w="2130" w:type="dxa"/>
          </w:tcPr>
          <w:p w14:paraId="210DB2FD" w14:textId="510FEB75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ไปที่หน้ารายการการสั่งซื้อ</w:t>
            </w:r>
          </w:p>
        </w:tc>
        <w:tc>
          <w:tcPr>
            <w:tcW w:w="2252" w:type="dxa"/>
          </w:tcPr>
          <w:p w14:paraId="25985F24" w14:textId="6433F320" w:rsidR="00DB3A5F" w:rsidRDefault="00341214" w:rsidP="00DB3A5F">
            <w:pPr>
              <w:spacing w:after="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41" w:type="dxa"/>
          </w:tcPr>
          <w:p w14:paraId="6186A9A3" w14:textId="77777777" w:rsidR="00DB3A5F" w:rsidRDefault="00DB3A5F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4D8317E7" w14:textId="77777777" w:rsidTr="32699EF2">
        <w:tc>
          <w:tcPr>
            <w:tcW w:w="630" w:type="dxa"/>
          </w:tcPr>
          <w:p w14:paraId="1A0448D0" w14:textId="7EC2BFBC" w:rsidR="00DB3A5F" w:rsidRDefault="1E22D31E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23" w:type="dxa"/>
            <w:gridSpan w:val="2"/>
          </w:tcPr>
          <w:p w14:paraId="316A1B7F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กรอกข้อมูลส่วนตัว</w:t>
            </w:r>
          </w:p>
          <w:p w14:paraId="4EAD9900" w14:textId="77777777" w:rsidR="00DB3A5F" w:rsidRDefault="00DB3A5F" w:rsidP="00DB3A5F">
            <w:pPr>
              <w:numPr>
                <w:ilvl w:val="0"/>
                <w:numId w:val="1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74D361E0" w14:textId="77777777" w:rsidR="00DB3A5F" w:rsidRDefault="00DB3A5F" w:rsidP="00DB3A5F">
            <w:pPr>
              <w:numPr>
                <w:ilvl w:val="0"/>
                <w:numId w:val="1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6C5EB626" w14:textId="77777777" w:rsidR="00DB3A5F" w:rsidRDefault="00DB3A5F" w:rsidP="00DB3A5F">
            <w:pPr>
              <w:numPr>
                <w:ilvl w:val="0"/>
                <w:numId w:val="1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68421E0C" w14:textId="6710B0AB" w:rsidR="00DB3A5F" w:rsidRDefault="00DB3A5F" w:rsidP="00DB3A5F">
            <w:pPr>
              <w:numPr>
                <w:ilvl w:val="0"/>
                <w:numId w:val="1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0DEB4D77" w14:textId="0FEBC5DA" w:rsidR="00DB3A5F" w:rsidRDefault="00DB3A5F" w:rsidP="00DB3A5F">
            <w:pPr>
              <w:numPr>
                <w:ilvl w:val="0"/>
                <w:numId w:val="1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‘’</w:t>
            </w:r>
          </w:p>
        </w:tc>
        <w:tc>
          <w:tcPr>
            <w:tcW w:w="2727" w:type="dxa"/>
            <w:gridSpan w:val="2"/>
          </w:tcPr>
          <w:p w14:paraId="1FE5B0CA" w14:textId="76249DDD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ไปที่ขั้นตอนการกรอกที่อยู่</w:t>
            </w:r>
          </w:p>
          <w:p w14:paraId="5B72C658" w14:textId="16085302" w:rsidR="00523689" w:rsidRDefault="00523689" w:rsidP="00523689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5D300225" w14:textId="75B33EE2" w:rsidR="00523689" w:rsidRDefault="00523689" w:rsidP="00523689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15CF4007" w14:textId="76BA949C" w:rsidR="00523689" w:rsidRDefault="00523689" w:rsidP="00523689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4AD80650" w14:textId="38A26FB9" w:rsidR="00523689" w:rsidRDefault="00523689" w:rsidP="00523689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17079856" w14:textId="5C7706A0" w:rsidR="00517FCE" w:rsidRDefault="00523689" w:rsidP="0052368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130" w:type="dxa"/>
          </w:tcPr>
          <w:p w14:paraId="05295F76" w14:textId="539B2168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ไปที่ขั้นตอนการกรอกที่อยู่</w:t>
            </w:r>
            <w:r w:rsidR="00C423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="00B519C0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สามารถกรอก</w:t>
            </w:r>
          </w:p>
          <w:p w14:paraId="66DF6032" w14:textId="7777777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227A420C" w14:textId="4F0CB39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ชื่อ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: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Somjai</w:t>
            </w:r>
          </w:p>
          <w:p w14:paraId="47447EB5" w14:textId="3AB36AEA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นามสกุล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: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Sodsai</w:t>
            </w:r>
          </w:p>
          <w:p w14:paraId="29BDB002" w14:textId="3EBF9AA0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อีเมลล์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somjai@k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kumail.com</w:t>
            </w:r>
          </w:p>
          <w:p w14:paraId="7BDCF63C" w14:textId="3B3916AF" w:rsidR="00B519C0" w:rsidRDefault="00B519C0" w:rsidP="00B519C0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และสามารถ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  <w:p w14:paraId="40877983" w14:textId="77777777" w:rsidR="00771B20" w:rsidRDefault="00771B20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  <w:p w14:paraId="196BE75F" w14:textId="068E2E53" w:rsidR="00DB3A5F" w:rsidRDefault="00DB3A5F" w:rsidP="00DB3A5F">
            <w:pPr>
              <w:rPr>
                <w:rFonts w:asciiTheme="majorBidi" w:eastAsiaTheme="majorBidi" w:hAnsiTheme="majorBidi" w:cstheme="majorBidi"/>
                <w:color w:val="232323"/>
                <w:sz w:val="32"/>
                <w:szCs w:val="32"/>
              </w:rPr>
            </w:pPr>
          </w:p>
        </w:tc>
        <w:tc>
          <w:tcPr>
            <w:tcW w:w="2252" w:type="dxa"/>
          </w:tcPr>
          <w:p w14:paraId="5B97EFF7" w14:textId="055D29B9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1341" w:type="dxa"/>
          </w:tcPr>
          <w:p w14:paraId="6EDDC95E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77C60993" w14:textId="77777777" w:rsidTr="32699EF2">
        <w:trPr>
          <w:trHeight w:val="300"/>
        </w:trPr>
        <w:tc>
          <w:tcPr>
            <w:tcW w:w="630" w:type="dxa"/>
          </w:tcPr>
          <w:p w14:paraId="529241B6" w14:textId="3717E80A" w:rsidR="00DB3A5F" w:rsidRDefault="5E7FE84D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23" w:type="dxa"/>
            <w:gridSpan w:val="2"/>
          </w:tcPr>
          <w:p w14:paraId="05502B32" w14:textId="3C7E1A66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กรอกที่อยู่</w:t>
            </w:r>
          </w:p>
          <w:p w14:paraId="6AB8D6C6" w14:textId="6963BDC5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1. กรอก ที่อยู่ = ‘kku’</w:t>
            </w:r>
          </w:p>
          <w:p w14:paraId="7601EDF9" w14:textId="5C0A64B0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2. กรอก รหัสไปรษณีย์ = ‘40000’</w:t>
            </w:r>
          </w:p>
          <w:p w14:paraId="26831ED3" w14:textId="561381A5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3. กรอก จังหวัด = ‘</w:t>
            </w:r>
            <w:r w:rsidR="77AE089E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Khonk Kaen</w:t>
            </w:r>
            <w:r w:rsidR="657A13D4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  <w:p w14:paraId="1A2289A4" w14:textId="59EDEA3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4. กรอก ประเทศ = ‘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ไทย’</w:t>
            </w:r>
          </w:p>
          <w:p w14:paraId="282E5AB5" w14:textId="34EB4FD8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5. กดปุ่ม ‘ใช้ที่อยู่นี้สำหรับออกใบกำกับภาษี’</w:t>
            </w:r>
          </w:p>
          <w:p w14:paraId="5AA7A7B9" w14:textId="261E1533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6. กดปุ่ม ‘ทำต่อ’</w:t>
            </w:r>
          </w:p>
        </w:tc>
        <w:tc>
          <w:tcPr>
            <w:tcW w:w="2727" w:type="dxa"/>
            <w:gridSpan w:val="2"/>
          </w:tcPr>
          <w:p w14:paraId="6B6BDE93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ไปที่ขั้นตอนการชำระเงิน</w:t>
            </w:r>
          </w:p>
          <w:p w14:paraId="2446A49E" w14:textId="4D09235D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กรอก ที่อยู่ = ‘kku’</w:t>
            </w:r>
          </w:p>
          <w:p w14:paraId="4525F493" w14:textId="4DC42CD1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กรอก รหัสไปรษณีย์ = ‘40000’</w:t>
            </w:r>
          </w:p>
          <w:p w14:paraId="5C248790" w14:textId="6DD6C27F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กรอก จังหวัด = ‘</w:t>
            </w:r>
            <w:r w:rsidR="597E99BD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Khonk Kaen</w:t>
            </w:r>
            <w:r w:rsidR="532A3E8A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  <w:p w14:paraId="00718931" w14:textId="5DD51731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กรอก ประเทศ = ‘ไทย’</w:t>
            </w:r>
          </w:p>
          <w:p w14:paraId="1EA8C32B" w14:textId="4F4A4544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กดปุ่ม ‘ใช้ที่อยู่นี้สำหรับออกใบกำกับภาษี’</w:t>
            </w:r>
          </w:p>
          <w:p w14:paraId="61E72E75" w14:textId="5596A7E1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กดปุ่ม ‘ทำต่อ’</w:t>
            </w:r>
          </w:p>
        </w:tc>
        <w:tc>
          <w:tcPr>
            <w:tcW w:w="2130" w:type="dxa"/>
          </w:tcPr>
          <w:p w14:paraId="3A887118" w14:textId="72FA06F7" w:rsidR="00DB3A5F" w:rsidRDefault="00507D11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ไปที่ขั้นตอนการชำระเงิน</w:t>
            </w:r>
          </w:p>
          <w:p w14:paraId="1F677D76" w14:textId="0241CE71" w:rsidR="00507D11" w:rsidRDefault="00507D11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ที่อยู่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: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‘kku’</w:t>
            </w:r>
          </w:p>
          <w:p w14:paraId="6044E63E" w14:textId="2E2B7766" w:rsidR="00507D11" w:rsidRDefault="00507D11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รหัสไปรษณีย์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40000</w:t>
            </w:r>
          </w:p>
          <w:p w14:paraId="4E41B236" w14:textId="1F7AFA92" w:rsidR="00507D11" w:rsidRDefault="00507D11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จังหวัด </w:t>
            </w:r>
            <w:r w:rsidR="00771B2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="7C3B88A9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Khonk Kaen</w:t>
            </w:r>
          </w:p>
          <w:p w14:paraId="495EABB7" w14:textId="61384402" w:rsidR="00507D11" w:rsidRDefault="00771B20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 </w:t>
            </w:r>
            <w:r w:rsidR="00507D11"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ประเทศ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: </w:t>
            </w:r>
            <w:r w:rsidR="00507D11"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ไทย</w:t>
            </w:r>
          </w:p>
          <w:p w14:paraId="4FEE6D1D" w14:textId="28D13223" w:rsidR="00507D11" w:rsidRDefault="00507D11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</w:t>
            </w:r>
            <w:r w:rsidR="00771B2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="00771B20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‘ใช้ที่อยู่นี้สำหรับออกใบกำกับภาษี’</w:t>
            </w:r>
          </w:p>
          <w:p w14:paraId="449E8970" w14:textId="53DBA266" w:rsidR="00507D11" w:rsidRDefault="00507D11" w:rsidP="00507D1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 xml:space="preserve">      </w:t>
            </w:r>
            <w:r w:rsidR="00771B20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252" w:type="dxa"/>
          </w:tcPr>
          <w:p w14:paraId="591AAE47" w14:textId="0720E317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1341" w:type="dxa"/>
          </w:tcPr>
          <w:p w14:paraId="53C3873B" w14:textId="30104BAC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3ED46FE5" w14:textId="77777777" w:rsidTr="32699EF2">
        <w:trPr>
          <w:trHeight w:val="300"/>
        </w:trPr>
        <w:tc>
          <w:tcPr>
            <w:tcW w:w="630" w:type="dxa"/>
          </w:tcPr>
          <w:p w14:paraId="6809F2C7" w14:textId="3A62F40C" w:rsidR="00DB3A5F" w:rsidRDefault="5B210A2C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23" w:type="dxa"/>
            <w:gridSpan w:val="2"/>
          </w:tcPr>
          <w:p w14:paraId="00D6E79F" w14:textId="5B31C403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เลือกการ ชำระเงิน</w:t>
            </w:r>
          </w:p>
          <w:p w14:paraId="75F94988" w14:textId="424209C0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1. เลือก Online Payment</w:t>
            </w:r>
          </w:p>
        </w:tc>
        <w:tc>
          <w:tcPr>
            <w:tcW w:w="2727" w:type="dxa"/>
            <w:gridSpan w:val="2"/>
          </w:tcPr>
          <w:p w14:paraId="664628BA" w14:textId="305FF33D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</w:p>
          <w:p w14:paraId="125B4499" w14:textId="482E8738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>qr code</w:t>
            </w:r>
          </w:p>
        </w:tc>
        <w:tc>
          <w:tcPr>
            <w:tcW w:w="2130" w:type="dxa"/>
          </w:tcPr>
          <w:p w14:paraId="35D99820" w14:textId="77777777" w:rsidR="00771B20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</w:p>
          <w:p w14:paraId="67EC9AF7" w14:textId="77ADDEBC" w:rsidR="00DB3A5F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>qr code</w:t>
            </w:r>
          </w:p>
        </w:tc>
        <w:tc>
          <w:tcPr>
            <w:tcW w:w="2252" w:type="dxa"/>
          </w:tcPr>
          <w:p w14:paraId="7A8B0C18" w14:textId="5D3D4449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41" w:type="dxa"/>
          </w:tcPr>
          <w:p w14:paraId="6615B625" w14:textId="14A3B80C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6F080C55" w14:textId="77777777" w:rsidTr="32699EF2">
        <w:trPr>
          <w:trHeight w:val="300"/>
        </w:trPr>
        <w:tc>
          <w:tcPr>
            <w:tcW w:w="630" w:type="dxa"/>
          </w:tcPr>
          <w:p w14:paraId="79B5BDF6" w14:textId="683E9643" w:rsidR="00DB3A5F" w:rsidRDefault="731F254F" w:rsidP="05525444">
            <w:pPr>
              <w:spacing w:after="0"/>
              <w:jc w:val="center"/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23" w:type="dxa"/>
            <w:gridSpan w:val="2"/>
          </w:tcPr>
          <w:p w14:paraId="15C5BCA8" w14:textId="5CC27259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AAFC512">
              <w:rPr>
                <w:rFonts w:asciiTheme="majorBidi" w:eastAsiaTheme="majorBidi" w:hAnsiTheme="majorBidi" w:cstheme="majorBidi"/>
                <w:sz w:val="32"/>
                <w:szCs w:val="32"/>
              </w:rPr>
              <w:t>อัพโหลดใบเสร็จการโอน</w:t>
            </w:r>
          </w:p>
          <w:p w14:paraId="1F607DA8" w14:textId="76D00D19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79EFB31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1. คลิกอัพโหลด</w:t>
            </w:r>
          </w:p>
        </w:tc>
        <w:tc>
          <w:tcPr>
            <w:tcW w:w="2727" w:type="dxa"/>
            <w:gridSpan w:val="2"/>
          </w:tcPr>
          <w:p w14:paraId="063F3E65" w14:textId="010DF714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79EFB31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ไปที่ใบเสร็จการสั่งซื้อ</w:t>
            </w:r>
          </w:p>
        </w:tc>
        <w:tc>
          <w:tcPr>
            <w:tcW w:w="2130" w:type="dxa"/>
          </w:tcPr>
          <w:p w14:paraId="1820CB39" w14:textId="51A89A03" w:rsidR="00DB3A5F" w:rsidRDefault="00771B20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79EFB31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ไปที่ใบเสร็จการสั่งซื้อ</w:t>
            </w:r>
          </w:p>
        </w:tc>
        <w:tc>
          <w:tcPr>
            <w:tcW w:w="2252" w:type="dxa"/>
          </w:tcPr>
          <w:p w14:paraId="777B2428" w14:textId="74564B88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41" w:type="dxa"/>
          </w:tcPr>
          <w:p w14:paraId="3239443D" w14:textId="17E2820F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D5D61" w14:paraId="00BF974B" w14:textId="77777777" w:rsidTr="32699EF2">
        <w:trPr>
          <w:trHeight w:val="300"/>
        </w:trPr>
        <w:tc>
          <w:tcPr>
            <w:tcW w:w="630" w:type="dxa"/>
          </w:tcPr>
          <w:p w14:paraId="6050FE68" w14:textId="11DF9E93" w:rsidR="00771B20" w:rsidRDefault="00771B20" w:rsidP="00771B20">
            <w:pPr>
              <w:spacing w:after="0"/>
              <w:jc w:val="center"/>
            </w:pPr>
          </w:p>
        </w:tc>
        <w:tc>
          <w:tcPr>
            <w:tcW w:w="4623" w:type="dxa"/>
            <w:gridSpan w:val="2"/>
          </w:tcPr>
          <w:p w14:paraId="47EDCF97" w14:textId="4AD32F90" w:rsidR="00771B20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727" w:type="dxa"/>
            <w:gridSpan w:val="2"/>
          </w:tcPr>
          <w:p w14:paraId="63776207" w14:textId="22D49010" w:rsidR="00771B20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130" w:type="dxa"/>
          </w:tcPr>
          <w:p w14:paraId="41F7A24E" w14:textId="4FA78D1A" w:rsidR="00771B20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252" w:type="dxa"/>
          </w:tcPr>
          <w:p w14:paraId="4155A596" w14:textId="62A176D9" w:rsidR="00771B20" w:rsidRDefault="00341214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ins w:id="0" w:author="Microsoft Word" w:date="2024-02-13T23:56:00Z">
              <w:r>
                <w:rPr>
                  <w:rFonts w:asciiTheme="majorBidi" w:eastAsiaTheme="majorBidi" w:hAnsiTheme="majorBidi" w:cstheme="majorBidi"/>
                  <w:sz w:val="32"/>
                  <w:szCs w:val="32"/>
                </w:rPr>
                <w:t>Pass</w:t>
              </w:r>
            </w:ins>
          </w:p>
        </w:tc>
        <w:tc>
          <w:tcPr>
            <w:tcW w:w="1341" w:type="dxa"/>
          </w:tcPr>
          <w:p w14:paraId="5C25786C" w14:textId="347A1CD4" w:rsidR="00771B20" w:rsidRDefault="00771B20" w:rsidP="00771B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36C42E38" w14:textId="08AF60DA" w:rsidR="66CAF88B" w:rsidRDefault="66CAF88B"/>
    <w:p w14:paraId="5AB2BA8F" w14:textId="46E66E36" w:rsidR="479EFB31" w:rsidRDefault="479EFB31"/>
    <w:p w14:paraId="3938E364" w14:textId="77777777" w:rsidR="00166F57" w:rsidRDefault="00166F57">
      <w:pPr>
        <w:spacing w:before="240"/>
        <w:rPr>
          <w:rFonts w:asciiTheme="majorBidi" w:eastAsiaTheme="majorBidi" w:hAnsiTheme="majorBidi" w:cstheme="majorBidi"/>
          <w:sz w:val="32"/>
          <w:szCs w:val="32"/>
        </w:rPr>
      </w:pPr>
    </w:p>
    <w:p w14:paraId="56785170" w14:textId="77777777" w:rsidR="00166F57" w:rsidRDefault="00166F57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tbl>
      <w:tblPr>
        <w:tblW w:w="14115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2259"/>
        <w:gridCol w:w="1610"/>
        <w:gridCol w:w="2372"/>
        <w:gridCol w:w="1953"/>
        <w:gridCol w:w="1930"/>
        <w:gridCol w:w="24"/>
        <w:gridCol w:w="2245"/>
        <w:gridCol w:w="1179"/>
      </w:tblGrid>
      <w:tr w:rsidR="00A10C7A" w14:paraId="4065F67C" w14:textId="77777777" w:rsidTr="57AAC2C3">
        <w:tc>
          <w:tcPr>
            <w:tcW w:w="3240" w:type="dxa"/>
            <w:gridSpan w:val="2"/>
          </w:tcPr>
          <w:p w14:paraId="60D914EB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4650" w:type="dxa"/>
            <w:gridSpan w:val="3"/>
          </w:tcPr>
          <w:p w14:paraId="03047668" w14:textId="2CECFCD1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 w:rsidR="00502D7D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-002</w:t>
            </w:r>
          </w:p>
        </w:tc>
        <w:tc>
          <w:tcPr>
            <w:tcW w:w="2238" w:type="dxa"/>
          </w:tcPr>
          <w:p w14:paraId="5D3F30FF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987" w:type="dxa"/>
            <w:gridSpan w:val="3"/>
          </w:tcPr>
          <w:p w14:paraId="5C478FD6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A10C7A" w14:paraId="20D6AFF9" w14:textId="77777777" w:rsidTr="57AAC2C3">
        <w:tc>
          <w:tcPr>
            <w:tcW w:w="3240" w:type="dxa"/>
            <w:gridSpan w:val="2"/>
          </w:tcPr>
          <w:p w14:paraId="22ADC28C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4650" w:type="dxa"/>
            <w:gridSpan w:val="3"/>
          </w:tcPr>
          <w:p w14:paraId="7F0D43FB" w14:textId="5AF785B1" w:rsidR="00166F57" w:rsidRPr="00926612" w:rsidRDefault="001D5D0D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ซื้อสิ</w:t>
            </w:r>
            <w:r w:rsidR="00926612" w:rsidRPr="369FF657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นค้าแบบ </w:t>
            </w:r>
            <w:r w:rsidR="00926612"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Pre-Order</w:t>
            </w:r>
            <w:r w:rsidR="6B49AA9D"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ช่วงที่ซื้อได้</w:t>
            </w:r>
          </w:p>
        </w:tc>
        <w:tc>
          <w:tcPr>
            <w:tcW w:w="2238" w:type="dxa"/>
          </w:tcPr>
          <w:p w14:paraId="3AF5ED32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987" w:type="dxa"/>
            <w:gridSpan w:val="3"/>
          </w:tcPr>
          <w:p w14:paraId="07995821" w14:textId="4BB3C2CD" w:rsidR="00166F57" w:rsidRPr="00926612" w:rsidRDefault="00926612">
            <w:pP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ลิ</w:t>
            </w:r>
            <w:r w:rsidR="00502D7D" w:rsidRPr="49A3647C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มาลัย</w:t>
            </w:r>
          </w:p>
        </w:tc>
      </w:tr>
      <w:tr w:rsidR="00A10C7A" w14:paraId="783BAE0F" w14:textId="77777777" w:rsidTr="57AAC2C3">
        <w:tc>
          <w:tcPr>
            <w:tcW w:w="3240" w:type="dxa"/>
            <w:gridSpan w:val="2"/>
          </w:tcPr>
          <w:p w14:paraId="6729AFF5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4650" w:type="dxa"/>
            <w:gridSpan w:val="3"/>
          </w:tcPr>
          <w:p w14:paraId="4550354D" w14:textId="0EA0673A" w:rsidR="00166F57" w:rsidRPr="0082574F" w:rsidRDefault="00C75C8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="Sarabun" w:eastAsia="Sarabun" w:hAnsi="Sarabun" w:cstheme="minorBidi" w:hint="cs"/>
                <w:sz w:val="32"/>
                <w:szCs w:val="32"/>
                <w:cs/>
              </w:rPr>
              <w:t xml:space="preserve">ซื้อสินค้าแบบ </w:t>
            </w:r>
            <w:r>
              <w:rPr>
                <w:rFonts w:asciiTheme="minorHAnsi" w:eastAsia="Sarabun" w:hAnsiTheme="minorHAnsi" w:cstheme="minorBidi"/>
                <w:sz w:val="32"/>
                <w:szCs w:val="32"/>
              </w:rPr>
              <w:t>Pre-Order</w:t>
            </w:r>
          </w:p>
        </w:tc>
        <w:tc>
          <w:tcPr>
            <w:tcW w:w="2238" w:type="dxa"/>
          </w:tcPr>
          <w:p w14:paraId="3119A902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987" w:type="dxa"/>
            <w:gridSpan w:val="3"/>
          </w:tcPr>
          <w:p w14:paraId="407589FE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A10C7A" w14:paraId="6E5A75E7" w14:textId="77777777" w:rsidTr="57AAC2C3">
        <w:tc>
          <w:tcPr>
            <w:tcW w:w="3240" w:type="dxa"/>
            <w:gridSpan w:val="2"/>
          </w:tcPr>
          <w:p w14:paraId="24917F05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4650" w:type="dxa"/>
            <w:gridSpan w:val="3"/>
          </w:tcPr>
          <w:p w14:paraId="7CC2A92C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2238" w:type="dxa"/>
          </w:tcPr>
          <w:p w14:paraId="52E0EC54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987" w:type="dxa"/>
            <w:gridSpan w:val="3"/>
          </w:tcPr>
          <w:p w14:paraId="19D7295C" w14:textId="18D78049" w:rsidR="00166F57" w:rsidRDefault="003F78D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13/</w:t>
            </w:r>
            <w:r w:rsidR="001F7645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="001D5D0D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/2567</w:t>
            </w:r>
          </w:p>
        </w:tc>
      </w:tr>
      <w:tr w:rsidR="00A10C7A" w14:paraId="03995B1B" w14:textId="77777777" w:rsidTr="57AAC2C3">
        <w:tc>
          <w:tcPr>
            <w:tcW w:w="3240" w:type="dxa"/>
            <w:gridSpan w:val="2"/>
          </w:tcPr>
          <w:p w14:paraId="1F6A03B3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75" w:type="dxa"/>
            <w:gridSpan w:val="7"/>
          </w:tcPr>
          <w:p w14:paraId="411CA958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00A10C7A" w14:paraId="6BF4B850" w14:textId="77777777" w:rsidTr="57AAC2C3">
        <w:tc>
          <w:tcPr>
            <w:tcW w:w="3240" w:type="dxa"/>
            <w:gridSpan w:val="2"/>
          </w:tcPr>
          <w:p w14:paraId="2D48CEE3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lastRenderedPageBreak/>
              <w:t xml:space="preserve">Description: </w:t>
            </w:r>
          </w:p>
        </w:tc>
        <w:tc>
          <w:tcPr>
            <w:tcW w:w="10875" w:type="dxa"/>
            <w:gridSpan w:val="7"/>
          </w:tcPr>
          <w:p w14:paraId="5D359728" w14:textId="77777777" w:rsidR="00166F57" w:rsidRDefault="001D5D0D">
            <w:pPr>
              <w:rPr>
                <w:rFonts w:asciiTheme="majorBidi" w:eastAsiaTheme="majorBidi" w:hAnsiTheme="majorBidi" w:cstheme="majorBidi"/>
                <w:color w:val="FF0000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เมื่อเลือก สินค้า ที่ต้องการ เข้าไปที่หน้ารายละเอียดสินค้า กดปุ่ม ‘หยิบใส่ตะกร้า’ กดปุ่ม ‘ทำรายการชำระเงิน’ กดปุ่ม ‘ทำต่อ’ ในส่วนข้อมูลส่วนตัว กดปุ่ม ‘ทำต่อ’ ในส่วนที่อยู่ กดปุ่ม ‘ทำต่อ’ ในส่วนวิธีการจัดส่ง กดปุ่ม ‘ทำต่อ’ ในส่วนชำระเงิน และกดยอมรับข้อตกลง สุดท้ายกดปุ่ม ‘สั่งซื้อ’ และใส่ข้อมูลการจัดส่ง</w:t>
            </w:r>
          </w:p>
        </w:tc>
      </w:tr>
      <w:tr w:rsidR="00A10C7A" w14:paraId="78E7CA1F" w14:textId="77777777" w:rsidTr="57AAC2C3">
        <w:tc>
          <w:tcPr>
            <w:tcW w:w="600" w:type="dxa"/>
          </w:tcPr>
          <w:p w14:paraId="264FCCA6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530" w:type="dxa"/>
            <w:gridSpan w:val="2"/>
          </w:tcPr>
          <w:p w14:paraId="5E6AD23F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60" w:type="dxa"/>
            <w:gridSpan w:val="2"/>
          </w:tcPr>
          <w:p w14:paraId="4310A1D7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265" w:type="dxa"/>
            <w:gridSpan w:val="2"/>
          </w:tcPr>
          <w:p w14:paraId="701D7E9C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610" w:type="dxa"/>
          </w:tcPr>
          <w:p w14:paraId="368F07C8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350" w:type="dxa"/>
          </w:tcPr>
          <w:p w14:paraId="282A46B8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7340E4" w14:paraId="0B7E963A" w14:textId="77777777" w:rsidTr="57AAC2C3">
        <w:tc>
          <w:tcPr>
            <w:tcW w:w="600" w:type="dxa"/>
          </w:tcPr>
          <w:p w14:paraId="6F41F9D3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530" w:type="dxa"/>
            <w:gridSpan w:val="2"/>
          </w:tcPr>
          <w:p w14:paraId="5F6BD49A" w14:textId="6225AF3E" w:rsidR="50D41AC4" w:rsidRDefault="50D41AC4" w:rsidP="03A80B9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3A80B93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67B0A7D5">
              <w:rPr>
                <w:rFonts w:asciiTheme="majorBidi" w:eastAsiaTheme="majorBidi" w:hAnsiTheme="majorBidi" w:cstheme="majorBidi"/>
                <w:sz w:val="32"/>
                <w:szCs w:val="32"/>
              </w:rPr>
              <w:t>Jacket</w:t>
            </w:r>
            <w:r w:rsidRPr="03A80B93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Website: </w:t>
            </w:r>
          </w:p>
          <w:p w14:paraId="5F3B4DEE" w14:textId="77F779EB" w:rsidR="50D41AC4" w:rsidRDefault="50D41AC4" w:rsidP="03A80B93">
            <w:r w:rsidRPr="03A80B93">
              <w:rPr>
                <w:rFonts w:asciiTheme="majorBidi" w:eastAsiaTheme="majorBidi" w:hAnsiTheme="majorBidi" w:cstheme="majorBidi"/>
                <w:sz w:val="32"/>
                <w:szCs w:val="32"/>
              </w:rPr>
              <w:t>เปิดเว็บไซต์</w:t>
            </w:r>
          </w:p>
          <w:p w14:paraId="6EEBDC26" w14:textId="22535136" w:rsidR="00166F57" w:rsidRDefault="3A2CAED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http://localhost:8080/en/clothes/23-40--pre-orfer-17-feb-2024-jacket-60-years-kku.html#/1-size-s</w:t>
            </w:r>
          </w:p>
        </w:tc>
        <w:tc>
          <w:tcPr>
            <w:tcW w:w="2760" w:type="dxa"/>
          </w:tcPr>
          <w:p w14:paraId="29853FC7" w14:textId="60DADC57" w:rsidR="67B0A7D5" w:rsidRPr="67B0A7D5" w:rsidRDefault="67B0A7D5" w:rsidP="67B0A7D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7B0A7D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เสื้อเเขนยาว</w:t>
            </w:r>
          </w:p>
        </w:tc>
        <w:tc>
          <w:tcPr>
            <w:tcW w:w="2265" w:type="dxa"/>
          </w:tcPr>
          <w:p w14:paraId="7673384E" w14:textId="20DFF2DA" w:rsidR="67B0A7D5" w:rsidRPr="67B0A7D5" w:rsidRDefault="67B0A7D5" w:rsidP="67B0A7D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7B0A7D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เสื้อเเขนยาว</w:t>
            </w:r>
          </w:p>
        </w:tc>
        <w:tc>
          <w:tcPr>
            <w:tcW w:w="2610" w:type="dxa"/>
            <w:gridSpan w:val="3"/>
          </w:tcPr>
          <w:p w14:paraId="3613D8C6" w14:textId="4A0AB403" w:rsidR="00166F57" w:rsidRDefault="00341214" w:rsidP="291FBED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326FF108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2C337BDF" w14:textId="77777777" w:rsidTr="57AAC2C3">
        <w:trPr>
          <w:trHeight w:val="3705"/>
        </w:trPr>
        <w:tc>
          <w:tcPr>
            <w:tcW w:w="600" w:type="dxa"/>
          </w:tcPr>
          <w:p w14:paraId="52534498" w14:textId="16225E74" w:rsidR="00166F57" w:rsidRDefault="12438F9E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27076AFA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530" w:type="dxa"/>
            <w:gridSpan w:val="2"/>
          </w:tcPr>
          <w:p w14:paraId="5F7B4FE3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18B49B0C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760" w:type="dxa"/>
            <w:gridSpan w:val="2"/>
          </w:tcPr>
          <w:p w14:paraId="63ACDE32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2238" w:type="dxa"/>
          </w:tcPr>
          <w:p w14:paraId="79D4FEE6" w14:textId="444745D2" w:rsidR="00166F57" w:rsidRDefault="009C4FC0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“สินค้าได้ถูกเพิ่มไปยังตะกร้าสินค้าของคุณแล้ว”</w:t>
            </w:r>
          </w:p>
        </w:tc>
        <w:tc>
          <w:tcPr>
            <w:tcW w:w="2637" w:type="dxa"/>
            <w:gridSpan w:val="2"/>
          </w:tcPr>
          <w:p w14:paraId="7B43BC7B" w14:textId="75E60B4A" w:rsidR="00166F57" w:rsidRDefault="00341214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70A2AF7F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56F8D0FE" w14:textId="77777777" w:rsidTr="57AAC2C3">
        <w:trPr>
          <w:trHeight w:val="1935"/>
        </w:trPr>
        <w:tc>
          <w:tcPr>
            <w:tcW w:w="600" w:type="dxa"/>
          </w:tcPr>
          <w:p w14:paraId="4E23E0AB" w14:textId="06D62143" w:rsidR="00166F57" w:rsidRDefault="5665AAFB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27076AFA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3</w:t>
            </w:r>
          </w:p>
        </w:tc>
        <w:tc>
          <w:tcPr>
            <w:tcW w:w="4530" w:type="dxa"/>
            <w:gridSpan w:val="2"/>
          </w:tcPr>
          <w:p w14:paraId="516EE4F9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gridSpan w:val="2"/>
          </w:tcPr>
          <w:p w14:paraId="26531108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238" w:type="dxa"/>
          </w:tcPr>
          <w:p w14:paraId="5BC11AF3" w14:textId="24512DF6" w:rsidR="00166F57" w:rsidRDefault="009C4FC0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637" w:type="dxa"/>
            <w:gridSpan w:val="2"/>
          </w:tcPr>
          <w:p w14:paraId="1A33BB37" w14:textId="5D560829" w:rsidR="00166F57" w:rsidRDefault="00341214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4DA1E5C7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4BAC61A7" w14:textId="77777777" w:rsidTr="57AAC2C3">
        <w:trPr>
          <w:trHeight w:val="1935"/>
        </w:trPr>
        <w:tc>
          <w:tcPr>
            <w:tcW w:w="600" w:type="dxa"/>
          </w:tcPr>
          <w:p w14:paraId="227687FA" w14:textId="5B45FF2E" w:rsidR="00166F57" w:rsidRDefault="6FA720A5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3B554F3"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530" w:type="dxa"/>
            <w:gridSpan w:val="2"/>
          </w:tcPr>
          <w:p w14:paraId="384B4448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gridSpan w:val="2"/>
          </w:tcPr>
          <w:p w14:paraId="3A875C6B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238" w:type="dxa"/>
          </w:tcPr>
          <w:p w14:paraId="75F13BAD" w14:textId="248A1336" w:rsidR="00166F57" w:rsidRDefault="009C4FC0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2637" w:type="dxa"/>
            <w:gridSpan w:val="2"/>
          </w:tcPr>
          <w:p w14:paraId="428B4EA3" w14:textId="65CF59CC" w:rsidR="00166F57" w:rsidRDefault="00341214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7554A78A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319A8663" w14:textId="77777777" w:rsidTr="57AAC2C3">
        <w:trPr>
          <w:trHeight w:val="1935"/>
        </w:trPr>
        <w:tc>
          <w:tcPr>
            <w:tcW w:w="600" w:type="dxa"/>
          </w:tcPr>
          <w:p w14:paraId="77DF4BD4" w14:textId="7A92A209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530" w:type="dxa"/>
            <w:gridSpan w:val="2"/>
          </w:tcPr>
          <w:p w14:paraId="54D6D7E9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</w:p>
        </w:tc>
        <w:tc>
          <w:tcPr>
            <w:tcW w:w="2760" w:type="dxa"/>
            <w:gridSpan w:val="2"/>
          </w:tcPr>
          <w:p w14:paraId="5EF447BA" w14:textId="7888F5B7" w:rsidR="00166F57" w:rsidRDefault="7F3F74B4" w:rsidP="369FF657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ไปที่หน้ารายการการสั่งซื้อ</w:t>
            </w:r>
          </w:p>
          <w:p w14:paraId="6ADBC491" w14:textId="6F8B729C" w:rsidR="00166F57" w:rsidRDefault="00166F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238" w:type="dxa"/>
          </w:tcPr>
          <w:p w14:paraId="67A4704F" w14:textId="3136D6C4" w:rsidR="00507D11" w:rsidRDefault="00507D11" w:rsidP="00507D11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ไปที่หน้ารายการการสั่งซื้อ</w:t>
            </w:r>
          </w:p>
          <w:p w14:paraId="0C10DA47" w14:textId="0C887DA3" w:rsidR="00166F57" w:rsidRDefault="00166F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</w:tcPr>
          <w:p w14:paraId="7D9282F9" w14:textId="06FF41D9" w:rsidR="00166F57" w:rsidRDefault="00341214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78B77899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13A1CC7D" w14:textId="77777777" w:rsidTr="57AAC2C3">
        <w:trPr>
          <w:trHeight w:val="1935"/>
        </w:trPr>
        <w:tc>
          <w:tcPr>
            <w:tcW w:w="600" w:type="dxa"/>
          </w:tcPr>
          <w:p w14:paraId="0F09D5B1" w14:textId="4F2C8A6D" w:rsidR="00B519C0" w:rsidRDefault="00B519C0" w:rsidP="00B519C0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530" w:type="dxa"/>
            <w:gridSpan w:val="2"/>
          </w:tcPr>
          <w:p w14:paraId="064A9A9F" w14:textId="77777777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กรอกข้อมูลส่วนตัว</w:t>
            </w:r>
          </w:p>
          <w:p w14:paraId="7044E3D3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7A0FE013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2ABBEA39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090E1D6B" w14:textId="6710B0AB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3044903D" w14:textId="27D24C84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760" w:type="dxa"/>
            <w:gridSpan w:val="2"/>
          </w:tcPr>
          <w:p w14:paraId="67D5B19B" w14:textId="77777777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ไปที่ขั้นตอนการกรอกที่อยู่</w:t>
            </w:r>
          </w:p>
          <w:p w14:paraId="0C0B84E4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30F5E2CA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640A2F8E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75CF420F" w14:textId="77777777" w:rsidR="00B519C0" w:rsidRDefault="00B519C0" w:rsidP="00B519C0">
            <w:pPr>
              <w:numPr>
                <w:ilvl w:val="0"/>
                <w:numId w:val="3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65EBBB51" w14:textId="2B2633BC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238" w:type="dxa"/>
          </w:tcPr>
          <w:p w14:paraId="0E089B93" w14:textId="77777777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ไปที่ขั้นตอนการกรอกที่อยู่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สามารถกรอก</w:t>
            </w:r>
          </w:p>
          <w:p w14:paraId="7B4505FB" w14:textId="7777777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22035523" w14:textId="7777777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ชื่อ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: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Somjai</w:t>
            </w:r>
          </w:p>
          <w:p w14:paraId="74E5E95E" w14:textId="7777777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 xml:space="preserve">นามสกุล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: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Sodsai</w:t>
            </w:r>
          </w:p>
          <w:p w14:paraId="3336AA31" w14:textId="77777777" w:rsidR="00B519C0" w:rsidRDefault="00B519C0" w:rsidP="00B519C0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อีเมลล์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somjai@kkumail.com</w:t>
            </w:r>
          </w:p>
          <w:p w14:paraId="532BFB22" w14:textId="77777777" w:rsidR="00B519C0" w:rsidRDefault="00B519C0" w:rsidP="00B519C0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และสามารถ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  <w:p w14:paraId="594E1F51" w14:textId="77777777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  <w:p w14:paraId="1F7E110F" w14:textId="3FB62559" w:rsidR="00B519C0" w:rsidRDefault="00B519C0" w:rsidP="00B519C0">
            <w:pPr>
              <w:rPr>
                <w:rFonts w:asciiTheme="majorBidi" w:eastAsiaTheme="majorBidi" w:hAnsiTheme="majorBidi" w:cstheme="majorBidi"/>
                <w:color w:val="232323"/>
                <w:sz w:val="32"/>
                <w:szCs w:val="32"/>
              </w:rPr>
            </w:pPr>
          </w:p>
        </w:tc>
        <w:tc>
          <w:tcPr>
            <w:tcW w:w="2637" w:type="dxa"/>
            <w:gridSpan w:val="2"/>
          </w:tcPr>
          <w:p w14:paraId="42611EE0" w14:textId="6EC4FA10" w:rsidR="00B519C0" w:rsidRDefault="00341214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1350" w:type="dxa"/>
          </w:tcPr>
          <w:p w14:paraId="22EA5A95" w14:textId="77777777" w:rsidR="00B519C0" w:rsidRDefault="00B519C0" w:rsidP="00B519C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4F841D2F" w14:textId="77777777" w:rsidTr="57AAC2C3">
        <w:trPr>
          <w:trHeight w:val="1935"/>
        </w:trPr>
        <w:tc>
          <w:tcPr>
            <w:tcW w:w="600" w:type="dxa"/>
          </w:tcPr>
          <w:p w14:paraId="4985BB5B" w14:textId="696EB4CA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530" w:type="dxa"/>
            <w:gridSpan w:val="2"/>
          </w:tcPr>
          <w:p w14:paraId="1497EE17" w14:textId="70679D8E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กรอกที่อยู่</w:t>
            </w:r>
          </w:p>
          <w:p w14:paraId="471F63D5" w14:textId="20995CFD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1. กรอก ที่อยู่ = ‘kku’</w:t>
            </w:r>
          </w:p>
          <w:p w14:paraId="55836F70" w14:textId="611C4698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2. กรอก รหัสไปรษณีย์ = ‘40000’</w:t>
            </w:r>
          </w:p>
          <w:p w14:paraId="49A85FF5" w14:textId="04A02D05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3. กรอก จังหวัด = ‘’</w:t>
            </w:r>
          </w:p>
          <w:p w14:paraId="7EFEEF09" w14:textId="6DE0E26D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4. กรอก ประเทศ = ‘ไทย’</w:t>
            </w:r>
          </w:p>
          <w:p w14:paraId="68967171" w14:textId="1A2F47FE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5. กดปุ่ม ‘ใช้ที่อยู่นี้สำหรับออกใบกำกับภาษี’</w:t>
            </w:r>
          </w:p>
          <w:p w14:paraId="28454B95" w14:textId="02D67A22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6. กดปุ่ม ‘ทำต่อ’</w:t>
            </w:r>
          </w:p>
          <w:p w14:paraId="561C8334" w14:textId="087744E9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ไปที่ขั้นตอนการชำระเงิน</w:t>
            </w:r>
          </w:p>
        </w:tc>
        <w:tc>
          <w:tcPr>
            <w:tcW w:w="2760" w:type="dxa"/>
            <w:gridSpan w:val="2"/>
          </w:tcPr>
          <w:p w14:paraId="12D4C2E9" w14:textId="523BFD66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ไปที่ขั้นตอนการชำระเงิน</w:t>
            </w:r>
          </w:p>
          <w:p w14:paraId="363D6FB2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กรอก ที่อยู่ =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kku’</w:t>
            </w:r>
          </w:p>
          <w:p w14:paraId="6DF2D3CE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กรอก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รหัสไปรษณีย์ =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40000’</w:t>
            </w:r>
          </w:p>
          <w:p w14:paraId="17B4855E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กรอก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จังหวัด = ‘ขอนแก่น’</w:t>
            </w:r>
          </w:p>
          <w:p w14:paraId="036D209F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กรอก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ประเทศ = ‘ไทย’</w:t>
            </w:r>
          </w:p>
          <w:p w14:paraId="0C893374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กดปุ่ม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ใช้ที่อยู่นี้สำหรับออกใบกำกับภาษี’</w:t>
            </w:r>
          </w:p>
          <w:p w14:paraId="793751C8" w14:textId="01A003A6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กดปุ่ม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ทำต่อ’</w:t>
            </w:r>
          </w:p>
        </w:tc>
        <w:tc>
          <w:tcPr>
            <w:tcW w:w="2238" w:type="dxa"/>
          </w:tcPr>
          <w:p w14:paraId="73EA5B88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ไปที่ขั้นตอนการชำระเงิน</w:t>
            </w:r>
          </w:p>
          <w:p w14:paraId="00C654E4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ที่อยู่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: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‘kku’</w:t>
            </w:r>
          </w:p>
          <w:p w14:paraId="53B35245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รหัสไปรษณีย์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40000</w:t>
            </w:r>
          </w:p>
          <w:p w14:paraId="2167F7B0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จังหวัด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: 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ขอนแก่น</w:t>
            </w:r>
          </w:p>
          <w:p w14:paraId="2C95D8FB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  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ประเทศ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: 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ไทย</w:t>
            </w:r>
          </w:p>
          <w:p w14:paraId="0BB1D7F3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 xml:space="preserve">     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‘ใช้ที่อยู่นี้สำหรับออกใบกำกับภาษี’</w:t>
            </w:r>
          </w:p>
          <w:p w14:paraId="3D95FD0F" w14:textId="40B632AF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    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สามารถ</w:t>
            </w: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‘ทำต่อ’</w:t>
            </w:r>
          </w:p>
        </w:tc>
        <w:tc>
          <w:tcPr>
            <w:tcW w:w="2637" w:type="dxa"/>
            <w:gridSpan w:val="2"/>
          </w:tcPr>
          <w:p w14:paraId="13DACACF" w14:textId="50166841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1350" w:type="dxa"/>
          </w:tcPr>
          <w:p w14:paraId="2282FC5D" w14:textId="4BB2C373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28151E17" w14:textId="77777777" w:rsidTr="57AAC2C3">
        <w:trPr>
          <w:trHeight w:val="1935"/>
        </w:trPr>
        <w:tc>
          <w:tcPr>
            <w:tcW w:w="600" w:type="dxa"/>
          </w:tcPr>
          <w:p w14:paraId="69A41CE5" w14:textId="77A0A7BA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8.</w:t>
            </w:r>
          </w:p>
          <w:p w14:paraId="584A9B9D" w14:textId="2798251F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4530" w:type="dxa"/>
            <w:gridSpan w:val="2"/>
          </w:tcPr>
          <w:p w14:paraId="2483332D" w14:textId="0A9D408E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เลือกการ ชำระเงิน</w:t>
            </w:r>
          </w:p>
          <w:p w14:paraId="61456938" w14:textId="1CD93F92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1. เลือก Online Payment</w:t>
            </w:r>
          </w:p>
          <w:p w14:paraId="132F4C63" w14:textId="5822CAE1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</w:p>
          <w:p w14:paraId="118F146D" w14:textId="2CDCF8D6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เลือกการ ชำระเงิน</w:t>
            </w:r>
          </w:p>
          <w:p w14:paraId="1C251F87" w14:textId="7A8A665B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1. เลือก Online Payment</w:t>
            </w:r>
          </w:p>
        </w:tc>
        <w:tc>
          <w:tcPr>
            <w:tcW w:w="2760" w:type="dxa"/>
            <w:gridSpan w:val="2"/>
          </w:tcPr>
          <w:p w14:paraId="0040E28D" w14:textId="2BACB8B3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ไปที่หน้าชำระเงินแบบ </w:t>
            </w:r>
          </w:p>
          <w:p w14:paraId="191C71D6" w14:textId="1460F8BB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qr code</w:t>
            </w:r>
          </w:p>
          <w:p w14:paraId="52CF4C49" w14:textId="42660EBE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8" w:type="dxa"/>
          </w:tcPr>
          <w:p w14:paraId="10C78F0A" w14:textId="77777777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ไปที่หน้าชำระเงินแบบ </w:t>
            </w:r>
          </w:p>
          <w:p w14:paraId="52C72549" w14:textId="77777777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qr code</w:t>
            </w:r>
          </w:p>
          <w:p w14:paraId="13C04413" w14:textId="0E20BF2A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</w:tcPr>
          <w:p w14:paraId="1028EB34" w14:textId="1E630961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7EC554D6" w14:textId="689E9652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A10C7A" w14:paraId="74A6A5EF" w14:textId="77777777" w:rsidTr="57AAC2C3">
        <w:trPr>
          <w:trHeight w:val="1935"/>
        </w:trPr>
        <w:tc>
          <w:tcPr>
            <w:tcW w:w="600" w:type="dxa"/>
          </w:tcPr>
          <w:p w14:paraId="2F12A489" w14:textId="24E0FF49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9.</w:t>
            </w:r>
          </w:p>
          <w:p w14:paraId="699444F3" w14:textId="59C44D1A" w:rsidR="00341214" w:rsidRDefault="00341214" w:rsidP="00341214">
            <w:pPr>
              <w:jc w:val="center"/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4530" w:type="dxa"/>
            <w:gridSpan w:val="2"/>
          </w:tcPr>
          <w:p w14:paraId="73939EB0" w14:textId="5A2AC9E6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อัพโหลดใบเสร็จการโอน</w:t>
            </w:r>
          </w:p>
          <w:p w14:paraId="767B8196" w14:textId="6FEC4330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 xml:space="preserve">       1. คลิกอัพโหลด</w:t>
            </w:r>
          </w:p>
        </w:tc>
        <w:tc>
          <w:tcPr>
            <w:tcW w:w="2760" w:type="dxa"/>
            <w:gridSpan w:val="2"/>
          </w:tcPr>
          <w:p w14:paraId="6BF6CCD9" w14:textId="2462F7EB" w:rsidR="00341214" w:rsidRDefault="00341214" w:rsidP="00341214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ไปที่ใบเสร็จการสั่งซื้อ</w:t>
            </w:r>
          </w:p>
          <w:p w14:paraId="5FC524E1" w14:textId="42BE1A0A" w:rsidR="00341214" w:rsidRDefault="00341214" w:rsidP="00341214">
            <w:pPr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238" w:type="dxa"/>
          </w:tcPr>
          <w:p w14:paraId="77B06731" w14:textId="77777777" w:rsidR="00341214" w:rsidRDefault="00341214" w:rsidP="00341214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 w:rsidRPr="369FF657">
              <w:rPr>
                <w:rFonts w:ascii="Angsana New" w:eastAsia="Angsana New" w:hAnsi="Angsana New" w:cs="Angsana New"/>
                <w:color w:val="000000" w:themeColor="text1"/>
                <w:sz w:val="32"/>
                <w:szCs w:val="32"/>
              </w:rPr>
              <w:t>ไปที่ใบเสร็จการสั่งซื้อ</w:t>
            </w:r>
          </w:p>
          <w:p w14:paraId="16E16A51" w14:textId="4EB3AC58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637" w:type="dxa"/>
            <w:gridSpan w:val="2"/>
          </w:tcPr>
          <w:p w14:paraId="62E5732C" w14:textId="3F54EBF8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350" w:type="dxa"/>
          </w:tcPr>
          <w:p w14:paraId="7E810B61" w14:textId="61C4E32E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2EA2C4CF" w14:textId="473DD436" w:rsidR="1669B732" w:rsidRDefault="1669B732"/>
    <w:p w14:paraId="412EA064" w14:textId="0D4A6ADE" w:rsidR="00FC75FC" w:rsidRDefault="00FC75FC">
      <w:pPr>
        <w:spacing w:before="240"/>
        <w:rPr>
          <w:rFonts w:asciiTheme="majorBidi" w:eastAsiaTheme="majorBidi" w:hAnsiTheme="majorBidi" w:cstheme="majorBidi"/>
          <w:sz w:val="32"/>
          <w:szCs w:val="32"/>
          <w:cs/>
        </w:rPr>
      </w:pPr>
    </w:p>
    <w:p w14:paraId="41E9235F" w14:textId="781FAAB8" w:rsidR="00166F57" w:rsidRPr="00FC75FC" w:rsidRDefault="00FC75FC" w:rsidP="369FF657">
      <w:pPr>
        <w:rPr>
          <w:rFonts w:asciiTheme="majorBidi" w:eastAsiaTheme="majorBidi" w:hAnsiTheme="majorBidi" w:cstheme="majorBidi"/>
          <w:sz w:val="32"/>
          <w:szCs w:val="32"/>
        </w:rPr>
      </w:pPr>
      <w:r w:rsidRPr="369FF657">
        <w:rPr>
          <w:rFonts w:asciiTheme="majorBidi" w:eastAsiaTheme="majorBidi" w:hAnsiTheme="majorBidi" w:cstheme="majorBidi"/>
          <w:sz w:val="32"/>
          <w:szCs w:val="32"/>
        </w:rPr>
        <w:br w:type="page"/>
      </w:r>
    </w:p>
    <w:tbl>
      <w:tblPr>
        <w:tblW w:w="0" w:type="auto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10"/>
        <w:gridCol w:w="1395"/>
        <w:gridCol w:w="280"/>
        <w:gridCol w:w="4017"/>
        <w:gridCol w:w="4017"/>
        <w:gridCol w:w="216"/>
        <w:gridCol w:w="1690"/>
        <w:gridCol w:w="216"/>
        <w:gridCol w:w="670"/>
        <w:gridCol w:w="674"/>
      </w:tblGrid>
      <w:tr w:rsidR="00A07582" w14:paraId="02B22D8C" w14:textId="77777777" w:rsidTr="00341214">
        <w:trPr>
          <w:trHeight w:val="300"/>
        </w:trPr>
        <w:tc>
          <w:tcPr>
            <w:tcW w:w="3083" w:type="dxa"/>
            <w:gridSpan w:val="2"/>
          </w:tcPr>
          <w:p w14:paraId="4BDCA19C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4253" w:type="dxa"/>
            <w:gridSpan w:val="4"/>
          </w:tcPr>
          <w:p w14:paraId="616902D7" w14:textId="321F680E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UAT-Sprint2-00</w:t>
            </w:r>
            <w:r w:rsidR="1FDEC902"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816" w:type="dxa"/>
          </w:tcPr>
          <w:p w14:paraId="4ECD71F5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433" w:type="dxa"/>
            <w:gridSpan w:val="3"/>
          </w:tcPr>
          <w:p w14:paraId="0D6E4496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A07582" w14:paraId="5A68C14B" w14:textId="77777777" w:rsidTr="00341214">
        <w:trPr>
          <w:trHeight w:val="300"/>
        </w:trPr>
        <w:tc>
          <w:tcPr>
            <w:tcW w:w="3083" w:type="dxa"/>
            <w:gridSpan w:val="2"/>
          </w:tcPr>
          <w:p w14:paraId="5C143AB3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4253" w:type="dxa"/>
            <w:gridSpan w:val="4"/>
          </w:tcPr>
          <w:p w14:paraId="71D98D47" w14:textId="5F3CBDE2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ซื้อสินค้าแบบ Pre-Order ช่วงที่ซื้อ</w:t>
            </w:r>
            <w:r w:rsidR="2E9A4C2B"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ไม่</w:t>
            </w: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ได้</w:t>
            </w:r>
          </w:p>
        </w:tc>
        <w:tc>
          <w:tcPr>
            <w:tcW w:w="2816" w:type="dxa"/>
          </w:tcPr>
          <w:p w14:paraId="36FCDD94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433" w:type="dxa"/>
            <w:gridSpan w:val="3"/>
          </w:tcPr>
          <w:p w14:paraId="3690D6EC" w14:textId="4BB3C2CD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A07582" w14:paraId="58DB0104" w14:textId="77777777" w:rsidTr="00341214">
        <w:trPr>
          <w:trHeight w:val="300"/>
        </w:trPr>
        <w:tc>
          <w:tcPr>
            <w:tcW w:w="3083" w:type="dxa"/>
            <w:gridSpan w:val="2"/>
          </w:tcPr>
          <w:p w14:paraId="1128BF7B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4253" w:type="dxa"/>
            <w:gridSpan w:val="4"/>
          </w:tcPr>
          <w:p w14:paraId="1D5F0A64" w14:textId="0EA0673A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="Sarabun" w:eastAsia="Sarabun" w:hAnsi="Sarabun" w:cstheme="minorBidi"/>
                <w:sz w:val="32"/>
                <w:szCs w:val="32"/>
              </w:rPr>
              <w:t xml:space="preserve">ซื้อสินค้าแบบ </w:t>
            </w:r>
            <w:r w:rsidRPr="369FF657">
              <w:rPr>
                <w:rFonts w:asciiTheme="minorHAnsi" w:eastAsia="Sarabun" w:hAnsiTheme="minorHAnsi" w:cstheme="minorBidi"/>
                <w:sz w:val="32"/>
                <w:szCs w:val="32"/>
              </w:rPr>
              <w:t>Pre-Order</w:t>
            </w:r>
          </w:p>
        </w:tc>
        <w:tc>
          <w:tcPr>
            <w:tcW w:w="2816" w:type="dxa"/>
          </w:tcPr>
          <w:p w14:paraId="627ECB5D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433" w:type="dxa"/>
            <w:gridSpan w:val="3"/>
          </w:tcPr>
          <w:p w14:paraId="23BF18C8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A07582" w14:paraId="2C8B5CA3" w14:textId="77777777" w:rsidTr="00341214">
        <w:trPr>
          <w:trHeight w:val="300"/>
        </w:trPr>
        <w:tc>
          <w:tcPr>
            <w:tcW w:w="3083" w:type="dxa"/>
            <w:gridSpan w:val="2"/>
          </w:tcPr>
          <w:p w14:paraId="062A5283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4253" w:type="dxa"/>
            <w:gridSpan w:val="4"/>
          </w:tcPr>
          <w:p w14:paraId="36011E29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2816" w:type="dxa"/>
          </w:tcPr>
          <w:p w14:paraId="164FC94C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433" w:type="dxa"/>
            <w:gridSpan w:val="3"/>
          </w:tcPr>
          <w:p w14:paraId="52A09F3E" w14:textId="18D78049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13/2/2567</w:t>
            </w:r>
          </w:p>
        </w:tc>
      </w:tr>
      <w:tr w:rsidR="00A07582" w14:paraId="66F38081" w14:textId="77777777" w:rsidTr="00341214">
        <w:trPr>
          <w:trHeight w:val="300"/>
        </w:trPr>
        <w:tc>
          <w:tcPr>
            <w:tcW w:w="3083" w:type="dxa"/>
            <w:gridSpan w:val="2"/>
          </w:tcPr>
          <w:p w14:paraId="47BB1A48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502" w:type="dxa"/>
            <w:gridSpan w:val="8"/>
          </w:tcPr>
          <w:p w14:paraId="47AA56B6" w14:textId="77777777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กดปุ่มหยิบใส่ตะกร้า</w:t>
            </w:r>
          </w:p>
        </w:tc>
      </w:tr>
      <w:tr w:rsidR="00A07582" w14:paraId="7814BEF6" w14:textId="77777777" w:rsidTr="00341214">
        <w:trPr>
          <w:trHeight w:val="300"/>
        </w:trPr>
        <w:tc>
          <w:tcPr>
            <w:tcW w:w="3083" w:type="dxa"/>
            <w:gridSpan w:val="2"/>
          </w:tcPr>
          <w:p w14:paraId="312CB231" w14:textId="77777777" w:rsidR="369FF657" w:rsidRDefault="369FF657" w:rsidP="369FF657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502" w:type="dxa"/>
            <w:gridSpan w:val="8"/>
          </w:tcPr>
          <w:p w14:paraId="532CE831" w14:textId="04AA6270" w:rsidR="369FF657" w:rsidRDefault="369FF657" w:rsidP="66CAF88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เมื่อเลือก สินค้า ที่ต้องการ เข้าไปที่หน้ารายละเอียดสินค้า </w:t>
            </w:r>
            <w:r w:rsidR="38D32B30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เมื่อนำเมาส์วางไว้ที่</w:t>
            </w: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ปุ่ม ‘หยิบใส่ตะกร้า’ </w:t>
            </w:r>
            <w:r w:rsidR="38D32B30"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icon เมาส์จะเปลี่ยนจาก icon ปกติ เป็น icon รูปห้ามกดปุ่ม และไม่สามารถกดปุ่ม “หยิบใส่ตะกร้า”</w:t>
            </w:r>
          </w:p>
          <w:p w14:paraId="195EC68C" w14:textId="6A9C0FF1" w:rsidR="369FF657" w:rsidRDefault="369FF657" w:rsidP="369FF6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160D65" w14:paraId="4B90DB13" w14:textId="77777777" w:rsidTr="00341214">
        <w:trPr>
          <w:trHeight w:val="300"/>
        </w:trPr>
        <w:tc>
          <w:tcPr>
            <w:tcW w:w="528" w:type="dxa"/>
          </w:tcPr>
          <w:p w14:paraId="40BF48FB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992" w:type="dxa"/>
            <w:gridSpan w:val="2"/>
          </w:tcPr>
          <w:p w14:paraId="7936A8E7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816" w:type="dxa"/>
            <w:gridSpan w:val="3"/>
          </w:tcPr>
          <w:p w14:paraId="533E29FF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836" w:type="dxa"/>
            <w:gridSpan w:val="2"/>
          </w:tcPr>
          <w:p w14:paraId="27905F28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80" w:type="dxa"/>
          </w:tcPr>
          <w:p w14:paraId="038B443B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233" w:type="dxa"/>
          </w:tcPr>
          <w:p w14:paraId="7F00B96C" w14:textId="77777777" w:rsidR="369FF657" w:rsidRDefault="369FF657" w:rsidP="369FF657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160D65" w14:paraId="388C1F74" w14:textId="77777777" w:rsidTr="00341214">
        <w:trPr>
          <w:trHeight w:val="300"/>
        </w:trPr>
        <w:tc>
          <w:tcPr>
            <w:tcW w:w="528" w:type="dxa"/>
          </w:tcPr>
          <w:p w14:paraId="43319DEA" w14:textId="77777777" w:rsidR="00341214" w:rsidRDefault="00341214" w:rsidP="00341214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1</w:t>
            </w:r>
          </w:p>
        </w:tc>
        <w:tc>
          <w:tcPr>
            <w:tcW w:w="3992" w:type="dxa"/>
            <w:gridSpan w:val="2"/>
          </w:tcPr>
          <w:p w14:paraId="46A6FA37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Open Login Page:</w:t>
            </w:r>
            <w:r>
              <w:br/>
            </w: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</w:p>
          <w:p w14:paraId="1BBF0697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http://localhost:8080/th/</w:t>
            </w:r>
          </w:p>
        </w:tc>
        <w:tc>
          <w:tcPr>
            <w:tcW w:w="2816" w:type="dxa"/>
            <w:gridSpan w:val="3"/>
          </w:tcPr>
          <w:p w14:paraId="0CD852A8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 Home</w:t>
            </w:r>
          </w:p>
        </w:tc>
        <w:tc>
          <w:tcPr>
            <w:tcW w:w="2836" w:type="dxa"/>
            <w:gridSpan w:val="2"/>
          </w:tcPr>
          <w:p w14:paraId="2C41FFF2" w14:textId="379CECA3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 Home</w:t>
            </w:r>
          </w:p>
        </w:tc>
        <w:tc>
          <w:tcPr>
            <w:tcW w:w="2180" w:type="dxa"/>
          </w:tcPr>
          <w:p w14:paraId="759AA357" w14:textId="7509EADD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3" w:type="dxa"/>
          </w:tcPr>
          <w:p w14:paraId="025887E5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160D65" w14:paraId="03D54DAF" w14:textId="77777777" w:rsidTr="00341214">
        <w:trPr>
          <w:trHeight w:val="2115"/>
        </w:trPr>
        <w:tc>
          <w:tcPr>
            <w:tcW w:w="528" w:type="dxa"/>
          </w:tcPr>
          <w:p w14:paraId="2649DD45" w14:textId="77777777" w:rsidR="00341214" w:rsidRDefault="00341214" w:rsidP="00341214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992" w:type="dxa"/>
            <w:gridSpan w:val="2"/>
          </w:tcPr>
          <w:p w14:paraId="0657AB98" w14:textId="77777777" w:rsidR="00341214" w:rsidRDefault="00341214" w:rsidP="00341214">
            <w:pPr>
              <w:numPr>
                <w:ilvl w:val="0"/>
                <w:numId w:val="2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Click สินค้าทั้งหมด:</w:t>
            </w:r>
          </w:p>
          <w:p w14:paraId="42FD72F4" w14:textId="5BEBC751" w:rsidR="00341214" w:rsidRDefault="00341214" w:rsidP="00341214">
            <w:pPr>
              <w:numPr>
                <w:ilvl w:val="0"/>
                <w:numId w:val="2"/>
              </w:num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คลิกที่รูปภาพของ แก้วเก็บอุณหภูมิ</w:t>
            </w:r>
          </w:p>
        </w:tc>
        <w:tc>
          <w:tcPr>
            <w:tcW w:w="2816" w:type="dxa"/>
            <w:gridSpan w:val="3"/>
          </w:tcPr>
          <w:p w14:paraId="4658D0A4" w14:textId="412E2DA5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แก้วเก็บอุณหภูมิ</w:t>
            </w:r>
          </w:p>
        </w:tc>
        <w:tc>
          <w:tcPr>
            <w:tcW w:w="2816" w:type="dxa"/>
          </w:tcPr>
          <w:p w14:paraId="259FB44C" w14:textId="6225EDC8" w:rsidR="369FF657" w:rsidRDefault="00341214" w:rsidP="66CAF88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แก้วเก็บอุณหภูมิ</w:t>
            </w:r>
          </w:p>
          <w:p w14:paraId="6F9DB0B1" w14:textId="4CBAB732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2200" w:type="dxa"/>
            <w:gridSpan w:val="2"/>
          </w:tcPr>
          <w:p w14:paraId="5FDD5F71" w14:textId="4CB06D3F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3" w:type="dxa"/>
          </w:tcPr>
          <w:p w14:paraId="43D38450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341214" w14:paraId="5A023F98" w14:textId="77777777" w:rsidTr="00341214">
        <w:trPr>
          <w:trHeight w:val="3705"/>
        </w:trPr>
        <w:tc>
          <w:tcPr>
            <w:tcW w:w="528" w:type="dxa"/>
          </w:tcPr>
          <w:p w14:paraId="7F29DBCE" w14:textId="77777777" w:rsidR="00341214" w:rsidRDefault="00341214" w:rsidP="00341214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992" w:type="dxa"/>
            <w:gridSpan w:val="2"/>
          </w:tcPr>
          <w:p w14:paraId="4045F8F5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08F05283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369FF657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‘หยิบใส่ตะกร้า’</w:t>
            </w:r>
          </w:p>
        </w:tc>
        <w:tc>
          <w:tcPr>
            <w:tcW w:w="2816" w:type="dxa"/>
          </w:tcPr>
          <w:p w14:paraId="5E7BD442" w14:textId="38554410" w:rsidR="66CAF88B" w:rsidRPr="66CAF88B" w:rsidRDefault="66CAF88B" w:rsidP="66CAF88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อยู่ที่หน้าแสดงรายละเอียดดังเดิมและปุ่มเทาส์เปลี่ยนเป็นเครื่องหมายห้าม และไม่สามารถกดปุ่ม”หยิบใส่ตะกร้า”</w:t>
            </w:r>
          </w:p>
        </w:tc>
        <w:tc>
          <w:tcPr>
            <w:tcW w:w="2085" w:type="dxa"/>
          </w:tcPr>
          <w:p w14:paraId="5F7C6B71" w14:textId="38554410" w:rsidR="66CAF88B" w:rsidRDefault="66CAF88B" w:rsidP="66CAF88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อยู่ที่หน้าแสดงรายละเอียดดังเดิมและปุ่มเทาส์เปลี่ยนเป็นเครื่องหมายห้าม และไม่สามารถกดปุ่ม”หยิบใส่ตะกร้า”</w:t>
            </w:r>
          </w:p>
          <w:p w14:paraId="728C4724" w14:textId="015C0584" w:rsidR="66CAF88B" w:rsidRPr="66CAF88B" w:rsidRDefault="66CAF88B" w:rsidP="66CAF88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5632" w:type="dxa"/>
            <w:gridSpan w:val="2"/>
          </w:tcPr>
          <w:p w14:paraId="4A7E7453" w14:textId="6999104C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ins w:id="1" w:author="Microsoft Word" w:date="2024-02-13T23:56:00Z">
              <w:r w:rsidRPr="369FF657">
                <w:rPr>
                  <w:rFonts w:asciiTheme="majorBidi" w:eastAsiaTheme="majorBidi" w:hAnsiTheme="majorBidi" w:cstheme="majorBidi"/>
                  <w:sz w:val="32"/>
                  <w:szCs w:val="32"/>
                </w:rPr>
                <w:t>ไม่สามารถกดปุ่มได้</w:t>
              </w:r>
            </w:ins>
          </w:p>
        </w:tc>
        <w:tc>
          <w:tcPr>
            <w:tcW w:w="2200" w:type="dxa"/>
            <w:gridSpan w:val="2"/>
          </w:tcPr>
          <w:p w14:paraId="09C0E4EC" w14:textId="15F3A948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3" w:type="dxa"/>
          </w:tcPr>
          <w:p w14:paraId="6EAF74E8" w14:textId="77777777" w:rsidR="00341214" w:rsidRDefault="00341214" w:rsidP="0034121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1BACFFFB" w14:textId="57DAE093" w:rsidR="00166F57" w:rsidRPr="00FC75FC" w:rsidRDefault="00166F57" w:rsidP="00FC75FC"/>
    <w:p w14:paraId="3864F84D" w14:textId="1F4C03E6" w:rsidR="00166F57" w:rsidRPr="00FC75FC" w:rsidRDefault="00166F57" w:rsidP="369FF657">
      <w:r>
        <w:br w:type="page"/>
      </w:r>
    </w:p>
    <w:p w14:paraId="6C525C65" w14:textId="6FCDF56D" w:rsidR="132AC062" w:rsidRDefault="132AC062"/>
    <w:p w14:paraId="178CBD64" w14:textId="38CA0C58" w:rsidR="00166F57" w:rsidRPr="00FC75FC" w:rsidRDefault="00166F57" w:rsidP="369FF657">
      <w:pPr>
        <w:rPr>
          <w:rFonts w:asciiTheme="majorBidi" w:eastAsiaTheme="majorBidi" w:hAnsiTheme="majorBidi" w:cstheme="majorBidi"/>
          <w:sz w:val="32"/>
          <w:szCs w:val="32"/>
        </w:rPr>
      </w:pPr>
    </w:p>
    <w:p w14:paraId="34CBF305" w14:textId="77777777" w:rsidR="00166F57" w:rsidRDefault="001D5D0D">
      <w:pPr>
        <w:spacing w:before="240"/>
        <w:rPr>
          <w:rFonts w:asciiTheme="majorBidi" w:eastAsiaTheme="majorBidi" w:hAnsiTheme="majorBidi" w:cstheme="majorBidi"/>
          <w:sz w:val="32"/>
          <w:szCs w:val="32"/>
        </w:rPr>
      </w:pPr>
      <w:r w:rsidRPr="49A3647C">
        <w:rPr>
          <w:rFonts w:asciiTheme="majorBidi" w:eastAsiaTheme="majorBidi" w:hAnsiTheme="majorBidi" w:cstheme="majorBidi"/>
          <w:sz w:val="32"/>
          <w:szCs w:val="32"/>
        </w:rPr>
        <w:t>5. รายงานสรุปผลการทดสอบ (Test Summary Report)</w:t>
      </w:r>
    </w:p>
    <w:tbl>
      <w:tblPr>
        <w:tblW w:w="14150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1973BB" w14:paraId="1A83F184" w14:textId="77777777" w:rsidTr="1669B732">
        <w:tc>
          <w:tcPr>
            <w:tcW w:w="1890" w:type="dxa"/>
          </w:tcPr>
          <w:p w14:paraId="0F36E6B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3240" w:type="dxa"/>
          </w:tcPr>
          <w:p w14:paraId="483E343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Scenario Name</w:t>
            </w:r>
          </w:p>
        </w:tc>
        <w:tc>
          <w:tcPr>
            <w:tcW w:w="1350" w:type="dxa"/>
          </w:tcPr>
          <w:p w14:paraId="156679ED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Case#</w:t>
            </w:r>
          </w:p>
        </w:tc>
        <w:tc>
          <w:tcPr>
            <w:tcW w:w="790" w:type="dxa"/>
          </w:tcPr>
          <w:p w14:paraId="17603F4F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810" w:type="dxa"/>
          </w:tcPr>
          <w:p w14:paraId="626974BE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Fail</w:t>
            </w:r>
          </w:p>
        </w:tc>
        <w:tc>
          <w:tcPr>
            <w:tcW w:w="920" w:type="dxa"/>
          </w:tcPr>
          <w:p w14:paraId="02B07BF6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 run</w:t>
            </w:r>
          </w:p>
        </w:tc>
        <w:tc>
          <w:tcPr>
            <w:tcW w:w="810" w:type="dxa"/>
          </w:tcPr>
          <w:p w14:paraId="4790452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3146" w:type="dxa"/>
          </w:tcPr>
          <w:p w14:paraId="04BA29F7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  <w:tc>
          <w:tcPr>
            <w:tcW w:w="1194" w:type="dxa"/>
          </w:tcPr>
          <w:p w14:paraId="74E89AB4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Defect ID</w:t>
            </w:r>
          </w:p>
        </w:tc>
      </w:tr>
      <w:tr w:rsidR="001973BB" w14:paraId="66D12773" w14:textId="77777777" w:rsidTr="1669B732">
        <w:tc>
          <w:tcPr>
            <w:tcW w:w="1890" w:type="dxa"/>
          </w:tcPr>
          <w:p w14:paraId="52D50DD3" w14:textId="5233A490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1822196B"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-00ๅ</w:t>
            </w:r>
          </w:p>
        </w:tc>
        <w:tc>
          <w:tcPr>
            <w:tcW w:w="3240" w:type="dxa"/>
          </w:tcPr>
          <w:p w14:paraId="52802C52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ซื้อ voucher</w:t>
            </w:r>
          </w:p>
        </w:tc>
        <w:tc>
          <w:tcPr>
            <w:tcW w:w="1350" w:type="dxa"/>
          </w:tcPr>
          <w:p w14:paraId="1A31295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790" w:type="dxa"/>
          </w:tcPr>
          <w:p w14:paraId="6B0CE458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810" w:type="dxa"/>
          </w:tcPr>
          <w:p w14:paraId="68A10511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</w:tcPr>
          <w:p w14:paraId="044C5C2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14:paraId="007925FC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14:paraId="42B2DCC9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</w:tcPr>
          <w:p w14:paraId="62CCD340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42379" w14:paraId="4DC85DC9" w14:textId="77777777" w:rsidTr="1669B732">
        <w:tc>
          <w:tcPr>
            <w:tcW w:w="1890" w:type="dxa"/>
            <w:tcBorders>
              <w:bottom w:val="single" w:sz="4" w:space="0" w:color="000000" w:themeColor="text1"/>
            </w:tcBorders>
          </w:tcPr>
          <w:p w14:paraId="00E34185" w14:textId="2E24F638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1822196B"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-002</w:t>
            </w:r>
          </w:p>
        </w:tc>
        <w:tc>
          <w:tcPr>
            <w:tcW w:w="3240" w:type="dxa"/>
            <w:tcBorders>
              <w:bottom w:val="single" w:sz="4" w:space="0" w:color="000000" w:themeColor="text1"/>
            </w:tcBorders>
          </w:tcPr>
          <w:p w14:paraId="29553D85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ซื้อสินค้า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4625E59E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790" w:type="dxa"/>
            <w:tcBorders>
              <w:bottom w:val="single" w:sz="4" w:space="0" w:color="000000" w:themeColor="text1"/>
            </w:tcBorders>
          </w:tcPr>
          <w:p w14:paraId="36E6BC9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4CDEF63A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20990070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28B29BB6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</w:tcPr>
          <w:p w14:paraId="670C527B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14:paraId="5EC52FD1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1200023" w14:paraId="202D2603" w14:textId="77777777" w:rsidTr="1669B732">
        <w:trPr>
          <w:trHeight w:val="300"/>
        </w:trPr>
        <w:tc>
          <w:tcPr>
            <w:tcW w:w="1890" w:type="dxa"/>
            <w:tcBorders>
              <w:bottom w:val="single" w:sz="4" w:space="0" w:color="000000" w:themeColor="text1"/>
            </w:tcBorders>
          </w:tcPr>
          <w:p w14:paraId="46CC6883" w14:textId="5F99AFDD" w:rsidR="01200023" w:rsidRDefault="1D5A6FA5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UAT-Sprint2</w:t>
            </w:r>
            <w:r w:rsidR="122D79F8"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  <w:r w:rsidR="122D79F8" w:rsidRPr="17F8A2DA">
              <w:rPr>
                <w:rFonts w:asciiTheme="majorBidi" w:eastAsiaTheme="majorBidi" w:hAnsiTheme="majorBidi" w:cstheme="majorBidi"/>
                <w:sz w:val="32"/>
                <w:szCs w:val="32"/>
              </w:rPr>
              <w:t>003</w:t>
            </w:r>
          </w:p>
        </w:tc>
        <w:tc>
          <w:tcPr>
            <w:tcW w:w="3240" w:type="dxa"/>
            <w:tcBorders>
              <w:bottom w:val="single" w:sz="4" w:space="0" w:color="000000" w:themeColor="text1"/>
            </w:tcBorders>
          </w:tcPr>
          <w:p w14:paraId="71A7E243" w14:textId="7431B748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17F8A2D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ซื้อสินค้า </w:t>
            </w: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out of stock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21B7994C" w14:textId="738216BA" w:rsidR="01200023" w:rsidRDefault="6560522E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 w:themeColor="text1"/>
            </w:tcBorders>
          </w:tcPr>
          <w:p w14:paraId="4FB7C9DA" w14:textId="10BD8D26" w:rsidR="01200023" w:rsidRDefault="6560522E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CAF88B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4A5DEF36" w14:textId="4AF8EC48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0787DF88" w14:textId="3C9B0DBA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2D9023DB" w14:textId="0EA2958A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</w:tcPr>
          <w:p w14:paraId="1BD5AF5E" w14:textId="0C98B16E" w:rsidR="01200023" w:rsidRDefault="0120002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14:paraId="003A2EEE" w14:textId="195C6AC7" w:rsidR="01200023" w:rsidRDefault="0120002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42379" w14:paraId="63507116" w14:textId="77777777" w:rsidTr="1669B732">
        <w:trPr>
          <w:trHeight w:val="368"/>
        </w:trPr>
        <w:tc>
          <w:tcPr>
            <w:tcW w:w="51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2C156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FC780" w14:textId="089D2890" w:rsidR="00166F57" w:rsidRDefault="7D59BB4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765CBD4">
              <w:rPr>
                <w:rFonts w:asciiTheme="majorBidi" w:eastAsia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4961" w14:textId="57CA5B8B" w:rsidR="00166F57" w:rsidRDefault="7D59BB4D" w:rsidP="5765CBD4">
            <w:pPr>
              <w:spacing w:after="0"/>
            </w:pPr>
            <w:r w:rsidRPr="5765CBD4">
              <w:rPr>
                <w:rFonts w:asciiTheme="majorBidi" w:eastAsia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CB37B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E33B9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32955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575BA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21DDD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200F55FA" w14:textId="77777777" w:rsidR="00166F57" w:rsidRDefault="00166F57">
      <w:pPr>
        <w:rPr>
          <w:rFonts w:asciiTheme="majorBidi" w:eastAsiaTheme="majorBidi" w:hAnsiTheme="majorBidi" w:cstheme="majorBidi"/>
          <w:sz w:val="32"/>
          <w:szCs w:val="32"/>
        </w:rPr>
      </w:pPr>
    </w:p>
    <w:sectPr w:rsidR="00166F57">
      <w:pgSz w:w="15840" w:h="12240" w:orient="landscape"/>
      <w:pgMar w:top="1440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FD4F" w14:textId="77777777" w:rsidR="00CD1288" w:rsidRDefault="00CD1288">
      <w:pPr>
        <w:spacing w:after="0" w:line="240" w:lineRule="auto"/>
      </w:pPr>
      <w:r>
        <w:separator/>
      </w:r>
    </w:p>
  </w:endnote>
  <w:endnote w:type="continuationSeparator" w:id="0">
    <w:p w14:paraId="3FC1E834" w14:textId="77777777" w:rsidR="00CD1288" w:rsidRDefault="00CD1288">
      <w:pPr>
        <w:spacing w:after="0" w:line="240" w:lineRule="auto"/>
      </w:pPr>
      <w:r>
        <w:continuationSeparator/>
      </w:r>
    </w:p>
  </w:endnote>
  <w:endnote w:type="continuationNotice" w:id="1">
    <w:p w14:paraId="521D0CE1" w14:textId="77777777" w:rsidR="00CD1288" w:rsidRDefault="00CD12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A25A" w14:textId="77777777" w:rsidR="00CD1288" w:rsidRDefault="00CD1288">
      <w:pPr>
        <w:spacing w:after="0" w:line="240" w:lineRule="auto"/>
      </w:pPr>
      <w:r>
        <w:separator/>
      </w:r>
    </w:p>
  </w:footnote>
  <w:footnote w:type="continuationSeparator" w:id="0">
    <w:p w14:paraId="6809016C" w14:textId="77777777" w:rsidR="00CD1288" w:rsidRDefault="00CD1288">
      <w:pPr>
        <w:spacing w:after="0" w:line="240" w:lineRule="auto"/>
      </w:pPr>
      <w:r>
        <w:continuationSeparator/>
      </w:r>
    </w:p>
  </w:footnote>
  <w:footnote w:type="continuationNotice" w:id="1">
    <w:p w14:paraId="59A3AE4F" w14:textId="77777777" w:rsidR="00CD1288" w:rsidRDefault="00CD12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037D" w14:textId="77777777" w:rsidR="00166F57" w:rsidRDefault="00166F57">
    <w:pPr>
      <w:pStyle w:val="a3"/>
      <w:rPr>
        <w:rFonts w:ascii="Sarabun" w:eastAsia="Sarabun" w:hAnsi="Sarabun" w:cs="Sarabu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5FEC"/>
    <w:multiLevelType w:val="multilevel"/>
    <w:tmpl w:val="55ECA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B456D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684D5B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4382C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9434304">
    <w:abstractNumId w:val="2"/>
  </w:num>
  <w:num w:numId="2" w16cid:durableId="473107207">
    <w:abstractNumId w:val="0"/>
  </w:num>
  <w:num w:numId="3" w16cid:durableId="931670823">
    <w:abstractNumId w:val="3"/>
  </w:num>
  <w:num w:numId="4" w16cid:durableId="64462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57"/>
    <w:rsid w:val="00006EB0"/>
    <w:rsid w:val="0002170E"/>
    <w:rsid w:val="00037FD6"/>
    <w:rsid w:val="00051F86"/>
    <w:rsid w:val="00052B5B"/>
    <w:rsid w:val="00067BBA"/>
    <w:rsid w:val="00075485"/>
    <w:rsid w:val="000809F5"/>
    <w:rsid w:val="0009630E"/>
    <w:rsid w:val="000A2F2F"/>
    <w:rsid w:val="000A43C2"/>
    <w:rsid w:val="000A7AF9"/>
    <w:rsid w:val="000B013D"/>
    <w:rsid w:val="000B5046"/>
    <w:rsid w:val="000C3B76"/>
    <w:rsid w:val="000C5526"/>
    <w:rsid w:val="000D61DF"/>
    <w:rsid w:val="000E544A"/>
    <w:rsid w:val="0010457F"/>
    <w:rsid w:val="00110303"/>
    <w:rsid w:val="0011492D"/>
    <w:rsid w:val="0011575E"/>
    <w:rsid w:val="00126F3A"/>
    <w:rsid w:val="00135DA9"/>
    <w:rsid w:val="00136A27"/>
    <w:rsid w:val="00140870"/>
    <w:rsid w:val="00141DAC"/>
    <w:rsid w:val="00150C24"/>
    <w:rsid w:val="00160D65"/>
    <w:rsid w:val="00161DE1"/>
    <w:rsid w:val="0016438C"/>
    <w:rsid w:val="00166F57"/>
    <w:rsid w:val="0017007B"/>
    <w:rsid w:val="001710CA"/>
    <w:rsid w:val="00176131"/>
    <w:rsid w:val="0019151C"/>
    <w:rsid w:val="001973BB"/>
    <w:rsid w:val="001A27D6"/>
    <w:rsid w:val="001B201A"/>
    <w:rsid w:val="001B5AF6"/>
    <w:rsid w:val="001B5BD4"/>
    <w:rsid w:val="001D5D0D"/>
    <w:rsid w:val="001D610C"/>
    <w:rsid w:val="001D670A"/>
    <w:rsid w:val="001E651C"/>
    <w:rsid w:val="001E795A"/>
    <w:rsid w:val="001F7645"/>
    <w:rsid w:val="001F7C3A"/>
    <w:rsid w:val="00210B70"/>
    <w:rsid w:val="002440C1"/>
    <w:rsid w:val="00246CBB"/>
    <w:rsid w:val="00264B86"/>
    <w:rsid w:val="00267BA8"/>
    <w:rsid w:val="00273911"/>
    <w:rsid w:val="002845B9"/>
    <w:rsid w:val="0029134B"/>
    <w:rsid w:val="00294ADB"/>
    <w:rsid w:val="002C230D"/>
    <w:rsid w:val="002D0D0E"/>
    <w:rsid w:val="002D31E6"/>
    <w:rsid w:val="002D3CC9"/>
    <w:rsid w:val="002E0493"/>
    <w:rsid w:val="002E3F5A"/>
    <w:rsid w:val="002E4F72"/>
    <w:rsid w:val="002F14D6"/>
    <w:rsid w:val="002F78FF"/>
    <w:rsid w:val="003075BF"/>
    <w:rsid w:val="003139EE"/>
    <w:rsid w:val="00314CB7"/>
    <w:rsid w:val="0032541B"/>
    <w:rsid w:val="003323AF"/>
    <w:rsid w:val="00341214"/>
    <w:rsid w:val="00345772"/>
    <w:rsid w:val="00352B6C"/>
    <w:rsid w:val="003542DE"/>
    <w:rsid w:val="003636E9"/>
    <w:rsid w:val="00394471"/>
    <w:rsid w:val="003944EB"/>
    <w:rsid w:val="003967A7"/>
    <w:rsid w:val="003A325C"/>
    <w:rsid w:val="003C0867"/>
    <w:rsid w:val="003E1F92"/>
    <w:rsid w:val="003F78DA"/>
    <w:rsid w:val="0040735A"/>
    <w:rsid w:val="00425609"/>
    <w:rsid w:val="00445880"/>
    <w:rsid w:val="00466836"/>
    <w:rsid w:val="00472485"/>
    <w:rsid w:val="00484588"/>
    <w:rsid w:val="004A1D94"/>
    <w:rsid w:val="004A5F6B"/>
    <w:rsid w:val="004A7D4B"/>
    <w:rsid w:val="004C163E"/>
    <w:rsid w:val="004C3CD1"/>
    <w:rsid w:val="004E08C3"/>
    <w:rsid w:val="004F6E38"/>
    <w:rsid w:val="00502D7D"/>
    <w:rsid w:val="00507D11"/>
    <w:rsid w:val="00512C02"/>
    <w:rsid w:val="00517FCE"/>
    <w:rsid w:val="00523689"/>
    <w:rsid w:val="00525D40"/>
    <w:rsid w:val="00543760"/>
    <w:rsid w:val="00550EE6"/>
    <w:rsid w:val="005518F8"/>
    <w:rsid w:val="00554709"/>
    <w:rsid w:val="00555E1D"/>
    <w:rsid w:val="005640BB"/>
    <w:rsid w:val="00571CDA"/>
    <w:rsid w:val="005803F2"/>
    <w:rsid w:val="005A0CEB"/>
    <w:rsid w:val="005D165C"/>
    <w:rsid w:val="005D3C28"/>
    <w:rsid w:val="005D60C2"/>
    <w:rsid w:val="0062065F"/>
    <w:rsid w:val="006274A3"/>
    <w:rsid w:val="00633C03"/>
    <w:rsid w:val="006A6A92"/>
    <w:rsid w:val="006E3CD5"/>
    <w:rsid w:val="00706FFE"/>
    <w:rsid w:val="007128F2"/>
    <w:rsid w:val="00713331"/>
    <w:rsid w:val="007340E4"/>
    <w:rsid w:val="007524CA"/>
    <w:rsid w:val="007536EA"/>
    <w:rsid w:val="00760D58"/>
    <w:rsid w:val="007637BF"/>
    <w:rsid w:val="00763B8C"/>
    <w:rsid w:val="00771B20"/>
    <w:rsid w:val="00787DFA"/>
    <w:rsid w:val="00793250"/>
    <w:rsid w:val="007C61A3"/>
    <w:rsid w:val="007C6A69"/>
    <w:rsid w:val="007D1F55"/>
    <w:rsid w:val="007D3923"/>
    <w:rsid w:val="007D5D61"/>
    <w:rsid w:val="007F1E25"/>
    <w:rsid w:val="007F340F"/>
    <w:rsid w:val="007F61E9"/>
    <w:rsid w:val="00802C09"/>
    <w:rsid w:val="0082574F"/>
    <w:rsid w:val="00835650"/>
    <w:rsid w:val="00853A0E"/>
    <w:rsid w:val="00855D7D"/>
    <w:rsid w:val="00862F70"/>
    <w:rsid w:val="008667C7"/>
    <w:rsid w:val="00875F69"/>
    <w:rsid w:val="00882157"/>
    <w:rsid w:val="00882273"/>
    <w:rsid w:val="008A4CF9"/>
    <w:rsid w:val="008A71EC"/>
    <w:rsid w:val="008A73EF"/>
    <w:rsid w:val="008B03D0"/>
    <w:rsid w:val="008C7E3E"/>
    <w:rsid w:val="008E541C"/>
    <w:rsid w:val="008F0A9A"/>
    <w:rsid w:val="00901A0A"/>
    <w:rsid w:val="0090668A"/>
    <w:rsid w:val="009163AA"/>
    <w:rsid w:val="00916B26"/>
    <w:rsid w:val="00920247"/>
    <w:rsid w:val="00926612"/>
    <w:rsid w:val="009269BC"/>
    <w:rsid w:val="00930527"/>
    <w:rsid w:val="009406F6"/>
    <w:rsid w:val="00943D67"/>
    <w:rsid w:val="00945C9B"/>
    <w:rsid w:val="00947FC2"/>
    <w:rsid w:val="00960010"/>
    <w:rsid w:val="0096665D"/>
    <w:rsid w:val="00970037"/>
    <w:rsid w:val="00991CA0"/>
    <w:rsid w:val="009A1DB5"/>
    <w:rsid w:val="009B4456"/>
    <w:rsid w:val="009B527C"/>
    <w:rsid w:val="009C4186"/>
    <w:rsid w:val="009C4FC0"/>
    <w:rsid w:val="00A02E5B"/>
    <w:rsid w:val="00A07582"/>
    <w:rsid w:val="00A10C7A"/>
    <w:rsid w:val="00A1256F"/>
    <w:rsid w:val="00A23E79"/>
    <w:rsid w:val="00A31ABE"/>
    <w:rsid w:val="00A508E0"/>
    <w:rsid w:val="00A5105D"/>
    <w:rsid w:val="00A750B8"/>
    <w:rsid w:val="00A75605"/>
    <w:rsid w:val="00A75D94"/>
    <w:rsid w:val="00A90ECA"/>
    <w:rsid w:val="00A95D4B"/>
    <w:rsid w:val="00AA2A28"/>
    <w:rsid w:val="00AB1DED"/>
    <w:rsid w:val="00AC04B5"/>
    <w:rsid w:val="00AC0974"/>
    <w:rsid w:val="00AC24D0"/>
    <w:rsid w:val="00AE170C"/>
    <w:rsid w:val="00AE578F"/>
    <w:rsid w:val="00AF7DF5"/>
    <w:rsid w:val="00B1648F"/>
    <w:rsid w:val="00B22C5F"/>
    <w:rsid w:val="00B30CF4"/>
    <w:rsid w:val="00B34323"/>
    <w:rsid w:val="00B403D7"/>
    <w:rsid w:val="00B4223F"/>
    <w:rsid w:val="00B519C0"/>
    <w:rsid w:val="00B521A9"/>
    <w:rsid w:val="00B5470B"/>
    <w:rsid w:val="00B54874"/>
    <w:rsid w:val="00B71F23"/>
    <w:rsid w:val="00BA29BF"/>
    <w:rsid w:val="00BC1521"/>
    <w:rsid w:val="00BC1F3E"/>
    <w:rsid w:val="00BC6728"/>
    <w:rsid w:val="00BD2390"/>
    <w:rsid w:val="00BD5343"/>
    <w:rsid w:val="00BE1746"/>
    <w:rsid w:val="00BE7763"/>
    <w:rsid w:val="00BF18F1"/>
    <w:rsid w:val="00BF3E92"/>
    <w:rsid w:val="00BF4E03"/>
    <w:rsid w:val="00C03B3A"/>
    <w:rsid w:val="00C1100B"/>
    <w:rsid w:val="00C12EA8"/>
    <w:rsid w:val="00C26B8B"/>
    <w:rsid w:val="00C36A19"/>
    <w:rsid w:val="00C37C44"/>
    <w:rsid w:val="00C4050D"/>
    <w:rsid w:val="00C42379"/>
    <w:rsid w:val="00C57B06"/>
    <w:rsid w:val="00C75C89"/>
    <w:rsid w:val="00C81D06"/>
    <w:rsid w:val="00CA4765"/>
    <w:rsid w:val="00CA72ED"/>
    <w:rsid w:val="00CB23AA"/>
    <w:rsid w:val="00CB53F7"/>
    <w:rsid w:val="00CB68FD"/>
    <w:rsid w:val="00CC1E25"/>
    <w:rsid w:val="00CD1288"/>
    <w:rsid w:val="00D010C0"/>
    <w:rsid w:val="00D101FB"/>
    <w:rsid w:val="00D11997"/>
    <w:rsid w:val="00D11B30"/>
    <w:rsid w:val="00D21E84"/>
    <w:rsid w:val="00D42AC7"/>
    <w:rsid w:val="00D43A47"/>
    <w:rsid w:val="00D476CA"/>
    <w:rsid w:val="00D57952"/>
    <w:rsid w:val="00D63EAE"/>
    <w:rsid w:val="00D67E24"/>
    <w:rsid w:val="00D7769D"/>
    <w:rsid w:val="00D92F11"/>
    <w:rsid w:val="00DA6B4E"/>
    <w:rsid w:val="00DB3A5F"/>
    <w:rsid w:val="00DB492F"/>
    <w:rsid w:val="00DC1447"/>
    <w:rsid w:val="00DD55AB"/>
    <w:rsid w:val="00DE6259"/>
    <w:rsid w:val="00DE6450"/>
    <w:rsid w:val="00DF21E5"/>
    <w:rsid w:val="00DF66E2"/>
    <w:rsid w:val="00E21A65"/>
    <w:rsid w:val="00E3011E"/>
    <w:rsid w:val="00E403CA"/>
    <w:rsid w:val="00E4348D"/>
    <w:rsid w:val="00E718CF"/>
    <w:rsid w:val="00E84B76"/>
    <w:rsid w:val="00E86719"/>
    <w:rsid w:val="00E94C34"/>
    <w:rsid w:val="00E96099"/>
    <w:rsid w:val="00E97B17"/>
    <w:rsid w:val="00EA10AE"/>
    <w:rsid w:val="00EA5691"/>
    <w:rsid w:val="00EA5E57"/>
    <w:rsid w:val="00EB772D"/>
    <w:rsid w:val="00EC0636"/>
    <w:rsid w:val="00EC6DCC"/>
    <w:rsid w:val="00ED2A19"/>
    <w:rsid w:val="00F27C2E"/>
    <w:rsid w:val="00F27CAD"/>
    <w:rsid w:val="00F37451"/>
    <w:rsid w:val="00F56383"/>
    <w:rsid w:val="00F60A0C"/>
    <w:rsid w:val="00F62088"/>
    <w:rsid w:val="00F71620"/>
    <w:rsid w:val="00F87462"/>
    <w:rsid w:val="00FC75FC"/>
    <w:rsid w:val="00FD24CE"/>
    <w:rsid w:val="01200023"/>
    <w:rsid w:val="0126F521"/>
    <w:rsid w:val="014AC90E"/>
    <w:rsid w:val="0183E57D"/>
    <w:rsid w:val="01EEA7A7"/>
    <w:rsid w:val="025163F7"/>
    <w:rsid w:val="03A80B93"/>
    <w:rsid w:val="03B554F3"/>
    <w:rsid w:val="05525444"/>
    <w:rsid w:val="060A5B38"/>
    <w:rsid w:val="0656BF28"/>
    <w:rsid w:val="066B3900"/>
    <w:rsid w:val="067B77B8"/>
    <w:rsid w:val="071F5775"/>
    <w:rsid w:val="084562BE"/>
    <w:rsid w:val="08C4F047"/>
    <w:rsid w:val="0A4DFB0B"/>
    <w:rsid w:val="0A6A88F1"/>
    <w:rsid w:val="0AAFC512"/>
    <w:rsid w:val="0AC7078D"/>
    <w:rsid w:val="0ADBE67E"/>
    <w:rsid w:val="0B1BB369"/>
    <w:rsid w:val="0B9BF1EB"/>
    <w:rsid w:val="0BF73805"/>
    <w:rsid w:val="0C12DE8A"/>
    <w:rsid w:val="0E5EC3C0"/>
    <w:rsid w:val="0E6E9F9F"/>
    <w:rsid w:val="0F08BCC6"/>
    <w:rsid w:val="106525DE"/>
    <w:rsid w:val="11EEDA47"/>
    <w:rsid w:val="122D79F8"/>
    <w:rsid w:val="12405D88"/>
    <w:rsid w:val="12438F9E"/>
    <w:rsid w:val="132AC062"/>
    <w:rsid w:val="13CD7688"/>
    <w:rsid w:val="152917FB"/>
    <w:rsid w:val="159D0206"/>
    <w:rsid w:val="15B238EC"/>
    <w:rsid w:val="162D5613"/>
    <w:rsid w:val="1669B732"/>
    <w:rsid w:val="17F8A2DA"/>
    <w:rsid w:val="1822196B"/>
    <w:rsid w:val="18AE2819"/>
    <w:rsid w:val="18DE47D7"/>
    <w:rsid w:val="19EED778"/>
    <w:rsid w:val="1A0D8F7B"/>
    <w:rsid w:val="1B0745C0"/>
    <w:rsid w:val="1B4385DB"/>
    <w:rsid w:val="1D5A6FA5"/>
    <w:rsid w:val="1DD6D7D5"/>
    <w:rsid w:val="1E033DDF"/>
    <w:rsid w:val="1E22D31E"/>
    <w:rsid w:val="1EFD8BAE"/>
    <w:rsid w:val="1F8A7B54"/>
    <w:rsid w:val="1FDEC902"/>
    <w:rsid w:val="1FF21446"/>
    <w:rsid w:val="208D0FB7"/>
    <w:rsid w:val="21D1E409"/>
    <w:rsid w:val="22A82F57"/>
    <w:rsid w:val="22C08B79"/>
    <w:rsid w:val="230BD91B"/>
    <w:rsid w:val="252FD85F"/>
    <w:rsid w:val="2702775E"/>
    <w:rsid w:val="27076AFA"/>
    <w:rsid w:val="276C3A7F"/>
    <w:rsid w:val="291FBED5"/>
    <w:rsid w:val="29738580"/>
    <w:rsid w:val="29AE751E"/>
    <w:rsid w:val="29BDE547"/>
    <w:rsid w:val="2A189C58"/>
    <w:rsid w:val="2A318F8B"/>
    <w:rsid w:val="2AEA1314"/>
    <w:rsid w:val="2B18077B"/>
    <w:rsid w:val="2B60ABCD"/>
    <w:rsid w:val="2BD61B52"/>
    <w:rsid w:val="2C754016"/>
    <w:rsid w:val="2C7E6C61"/>
    <w:rsid w:val="2D2B2E5C"/>
    <w:rsid w:val="2D46615D"/>
    <w:rsid w:val="2D77AD2F"/>
    <w:rsid w:val="2E02FCCE"/>
    <w:rsid w:val="2E9A4C2B"/>
    <w:rsid w:val="2EED9EB9"/>
    <w:rsid w:val="2EEDA34B"/>
    <w:rsid w:val="2EEE07F2"/>
    <w:rsid w:val="2FA48EAB"/>
    <w:rsid w:val="2FC44F07"/>
    <w:rsid w:val="30903242"/>
    <w:rsid w:val="316FF4B1"/>
    <w:rsid w:val="321CFF1B"/>
    <w:rsid w:val="32699EF2"/>
    <w:rsid w:val="33970756"/>
    <w:rsid w:val="34A7359A"/>
    <w:rsid w:val="34CC0685"/>
    <w:rsid w:val="354D0ABE"/>
    <w:rsid w:val="355C4D57"/>
    <w:rsid w:val="3565C9E2"/>
    <w:rsid w:val="3618AA3A"/>
    <w:rsid w:val="365FEA5B"/>
    <w:rsid w:val="369FF657"/>
    <w:rsid w:val="3772A367"/>
    <w:rsid w:val="3794856D"/>
    <w:rsid w:val="37F95CDC"/>
    <w:rsid w:val="380023EE"/>
    <w:rsid w:val="38D32B30"/>
    <w:rsid w:val="38E8BF19"/>
    <w:rsid w:val="392AC0B0"/>
    <w:rsid w:val="392CF8FA"/>
    <w:rsid w:val="3950364E"/>
    <w:rsid w:val="3A2CAEDB"/>
    <w:rsid w:val="3B2B6DF8"/>
    <w:rsid w:val="3B4CB5EB"/>
    <w:rsid w:val="3CF50624"/>
    <w:rsid w:val="3DBE9F64"/>
    <w:rsid w:val="3DD7C016"/>
    <w:rsid w:val="3E4C770E"/>
    <w:rsid w:val="4184AF48"/>
    <w:rsid w:val="41D160EC"/>
    <w:rsid w:val="42A4A574"/>
    <w:rsid w:val="442733D2"/>
    <w:rsid w:val="452DA7B1"/>
    <w:rsid w:val="4587DAD8"/>
    <w:rsid w:val="46324194"/>
    <w:rsid w:val="479EFB31"/>
    <w:rsid w:val="4887F207"/>
    <w:rsid w:val="48AA51EF"/>
    <w:rsid w:val="49056EA8"/>
    <w:rsid w:val="4970D754"/>
    <w:rsid w:val="49A3647C"/>
    <w:rsid w:val="4B7E04AE"/>
    <w:rsid w:val="4BAC63F1"/>
    <w:rsid w:val="4C09217C"/>
    <w:rsid w:val="4C172BAA"/>
    <w:rsid w:val="4D5AB402"/>
    <w:rsid w:val="4E2B52EB"/>
    <w:rsid w:val="50D41AC4"/>
    <w:rsid w:val="50E00376"/>
    <w:rsid w:val="5169E419"/>
    <w:rsid w:val="532A3E8A"/>
    <w:rsid w:val="54289FFE"/>
    <w:rsid w:val="54C14E0F"/>
    <w:rsid w:val="54EF0C1A"/>
    <w:rsid w:val="557B786E"/>
    <w:rsid w:val="55B37499"/>
    <w:rsid w:val="5665AAFB"/>
    <w:rsid w:val="574F44FA"/>
    <w:rsid w:val="5765CBD4"/>
    <w:rsid w:val="57AAC2C3"/>
    <w:rsid w:val="5931D284"/>
    <w:rsid w:val="597E99BD"/>
    <w:rsid w:val="59A32270"/>
    <w:rsid w:val="59F61570"/>
    <w:rsid w:val="5A69B510"/>
    <w:rsid w:val="5A96B292"/>
    <w:rsid w:val="5B210A2C"/>
    <w:rsid w:val="5B2C075A"/>
    <w:rsid w:val="5C359585"/>
    <w:rsid w:val="5C7CD6B7"/>
    <w:rsid w:val="5CC3940E"/>
    <w:rsid w:val="5E2F6085"/>
    <w:rsid w:val="5E6525EB"/>
    <w:rsid w:val="5E7D83FF"/>
    <w:rsid w:val="5E7FE84D"/>
    <w:rsid w:val="5EC211B5"/>
    <w:rsid w:val="5FC7EA1D"/>
    <w:rsid w:val="6018B36D"/>
    <w:rsid w:val="6062736D"/>
    <w:rsid w:val="61156980"/>
    <w:rsid w:val="619E8D15"/>
    <w:rsid w:val="61DCA794"/>
    <w:rsid w:val="6221008D"/>
    <w:rsid w:val="6227E37B"/>
    <w:rsid w:val="627BAAC9"/>
    <w:rsid w:val="62DDCE2A"/>
    <w:rsid w:val="64881B6D"/>
    <w:rsid w:val="6560522E"/>
    <w:rsid w:val="657A13D4"/>
    <w:rsid w:val="6689F7A5"/>
    <w:rsid w:val="66CAF88B"/>
    <w:rsid w:val="66DC6AC5"/>
    <w:rsid w:val="67291C69"/>
    <w:rsid w:val="67350135"/>
    <w:rsid w:val="67B0A7D5"/>
    <w:rsid w:val="68C0C882"/>
    <w:rsid w:val="6985F2A7"/>
    <w:rsid w:val="6A5FF2E2"/>
    <w:rsid w:val="6A705791"/>
    <w:rsid w:val="6ACCE50A"/>
    <w:rsid w:val="6B49AA9D"/>
    <w:rsid w:val="6BB59D64"/>
    <w:rsid w:val="6BB5E470"/>
    <w:rsid w:val="6C4F1CCB"/>
    <w:rsid w:val="6E17C9FD"/>
    <w:rsid w:val="6E1E8C2A"/>
    <w:rsid w:val="6E75D942"/>
    <w:rsid w:val="6E9A61CD"/>
    <w:rsid w:val="6EB38EBC"/>
    <w:rsid w:val="6FA720A5"/>
    <w:rsid w:val="70F4DCD5"/>
    <w:rsid w:val="731F254F"/>
    <w:rsid w:val="73453AB6"/>
    <w:rsid w:val="734E519F"/>
    <w:rsid w:val="736D689D"/>
    <w:rsid w:val="737A5794"/>
    <w:rsid w:val="73953DC0"/>
    <w:rsid w:val="73DF347B"/>
    <w:rsid w:val="73E2447C"/>
    <w:rsid w:val="73E28E7A"/>
    <w:rsid w:val="7412BDC2"/>
    <w:rsid w:val="74329F28"/>
    <w:rsid w:val="74424BF5"/>
    <w:rsid w:val="75171F82"/>
    <w:rsid w:val="769CC170"/>
    <w:rsid w:val="777AB605"/>
    <w:rsid w:val="778D5F0C"/>
    <w:rsid w:val="77AE089E"/>
    <w:rsid w:val="79073632"/>
    <w:rsid w:val="79C51F99"/>
    <w:rsid w:val="79DCEAFA"/>
    <w:rsid w:val="7A198BF2"/>
    <w:rsid w:val="7A6CFB31"/>
    <w:rsid w:val="7C3B88A9"/>
    <w:rsid w:val="7D142250"/>
    <w:rsid w:val="7D2E9F6E"/>
    <w:rsid w:val="7D59BB4D"/>
    <w:rsid w:val="7DC2D31A"/>
    <w:rsid w:val="7F286E55"/>
    <w:rsid w:val="7F3F74B4"/>
    <w:rsid w:val="7FE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659"/>
  <w15:docId w15:val="{E4BEC7A8-ABE3-4F12-AA6D-BF172558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21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a8">
    <w:name w:val="header"/>
    <w:basedOn w:val="a"/>
    <w:link w:val="a9"/>
    <w:uiPriority w:val="99"/>
    <w:semiHidden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semiHidden/>
    <w:rsid w:val="00C26B8B"/>
    <w:rPr>
      <w:rFonts w:cs="Angsana New"/>
      <w:szCs w:val="28"/>
    </w:rPr>
  </w:style>
  <w:style w:type="paragraph" w:styleId="aa">
    <w:name w:val="footer"/>
    <w:basedOn w:val="a"/>
    <w:link w:val="ab"/>
    <w:uiPriority w:val="99"/>
    <w:semiHidden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semiHidden/>
    <w:rsid w:val="00C26B8B"/>
    <w:rPr>
      <w:rFonts w:cs="Angsana New"/>
      <w:szCs w:val="28"/>
    </w:rPr>
  </w:style>
  <w:style w:type="table" w:customStyle="1" w:styleId="TableNormal1">
    <w:name w:val="Table Normal1"/>
    <w:rsid w:val="00C26B8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sid w:val="00B40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n/home/25-1000-voucher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Links>
    <vt:vector size="6" baseType="variant"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http://localhost:8080/en/home/25-1000-voucher.html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คุณิตา นนทะชาติ</dc:creator>
  <cp:keywords/>
  <cp:lastModifiedBy>KKUNMXCHI SAN</cp:lastModifiedBy>
  <cp:revision>2</cp:revision>
  <dcterms:created xsi:type="dcterms:W3CDTF">2024-02-13T17:00:00Z</dcterms:created>
  <dcterms:modified xsi:type="dcterms:W3CDTF">2024-02-13T17:00:00Z</dcterms:modified>
</cp:coreProperties>
</file>